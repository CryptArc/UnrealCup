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701" w:rsidRDefault="00317701" w:rsidP="00041405">
      <w:pPr>
        <w:pStyle w:val="berschrift1"/>
        <w:numPr>
          <w:ilvl w:val="0"/>
          <w:numId w:val="0"/>
        </w:numPr>
        <w:tabs>
          <w:tab w:val="clear" w:pos="426"/>
        </w:tabs>
        <w:spacing w:before="0"/>
      </w:pPr>
    </w:p>
    <w:tbl>
      <w:tblPr>
        <w:tblW w:w="9810"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10"/>
      </w:tblGrid>
      <w:tr w:rsidR="00317701" w:rsidTr="006D630E">
        <w:trPr>
          <w:trHeight w:val="11512"/>
        </w:trPr>
        <w:tc>
          <w:tcPr>
            <w:tcW w:w="9810" w:type="dxa"/>
          </w:tcPr>
          <w:p w:rsidR="00317701" w:rsidRDefault="00317701" w:rsidP="006D630E"/>
          <w:p w:rsidR="00317701" w:rsidRPr="00290785" w:rsidRDefault="00317701" w:rsidP="00290785">
            <w:pPr>
              <w:pStyle w:val="Textkrper"/>
              <w:jc w:val="center"/>
              <w:rPr>
                <w:sz w:val="28"/>
              </w:rPr>
            </w:pPr>
            <w:r w:rsidRPr="00317701">
              <w:rPr>
                <w:b w:val="0"/>
                <w:sz w:val="28"/>
              </w:rPr>
              <w:t>Unreal Cup</w:t>
            </w:r>
          </w:p>
          <w:p w:rsidR="00317701" w:rsidRDefault="00317701" w:rsidP="006D630E">
            <w:pPr>
              <w:pStyle w:val="Kopfzeile"/>
              <w:tabs>
                <w:tab w:val="clear" w:pos="4536"/>
                <w:tab w:val="clear" w:pos="9072"/>
              </w:tabs>
            </w:pPr>
          </w:p>
          <w:p w:rsidR="00290785" w:rsidRDefault="00290785" w:rsidP="006D630E">
            <w:pPr>
              <w:pStyle w:val="Kopfzeile"/>
            </w:pPr>
          </w:p>
          <w:p w:rsidR="00317701" w:rsidRDefault="00317701" w:rsidP="006D630E">
            <w:pPr>
              <w:jc w:val="center"/>
              <w:rPr>
                <w:rFonts w:cs="Arial"/>
                <w:b/>
                <w:snapToGrid w:val="0"/>
              </w:rPr>
            </w:pPr>
            <w:r>
              <w:rPr>
                <w:b/>
              </w:rPr>
              <w:t>STUDIENARBEIT</w:t>
            </w:r>
          </w:p>
          <w:p w:rsidR="00317701" w:rsidRPr="004B057D" w:rsidRDefault="00317701" w:rsidP="006D630E">
            <w:r>
              <w:t xml:space="preserve"> </w:t>
            </w:r>
          </w:p>
          <w:p w:rsidR="00317701" w:rsidRPr="004B057D" w:rsidRDefault="00317701" w:rsidP="006D630E"/>
          <w:p w:rsidR="00317701" w:rsidRDefault="00317701" w:rsidP="006D630E">
            <w:pPr>
              <w:jc w:val="center"/>
            </w:pPr>
            <w:r>
              <w:t xml:space="preserve">im Studiengang </w:t>
            </w:r>
            <w:r w:rsidRPr="00317701">
              <w:t>Informationstechnik</w:t>
            </w:r>
          </w:p>
          <w:p w:rsidR="00317701" w:rsidRDefault="00317701" w:rsidP="006D630E">
            <w:pPr>
              <w:jc w:val="center"/>
            </w:pPr>
          </w:p>
          <w:p w:rsidR="00317701" w:rsidRDefault="00317701" w:rsidP="006D630E">
            <w:pPr>
              <w:jc w:val="center"/>
            </w:pPr>
            <w:r>
              <w:t>an der DHBW Ravensburg</w:t>
            </w:r>
          </w:p>
          <w:p w:rsidR="00317701" w:rsidRDefault="00317701" w:rsidP="006D630E">
            <w:pPr>
              <w:jc w:val="center"/>
            </w:pPr>
            <w:r>
              <w:t>Campus Friedrichshafen</w:t>
            </w:r>
          </w:p>
          <w:p w:rsidR="00317701" w:rsidRDefault="00317701" w:rsidP="006D630E"/>
          <w:p w:rsidR="00317701" w:rsidRDefault="00317701" w:rsidP="006D630E">
            <w:pPr>
              <w:jc w:val="center"/>
            </w:pPr>
            <w:r>
              <w:t>von</w:t>
            </w:r>
          </w:p>
          <w:p w:rsidR="00317701" w:rsidRDefault="00317701" w:rsidP="006D630E">
            <w:pPr>
              <w:jc w:val="center"/>
            </w:pPr>
          </w:p>
          <w:p w:rsidR="00317701" w:rsidRPr="00290785" w:rsidRDefault="002364F7" w:rsidP="006D630E">
            <w:pPr>
              <w:jc w:val="center"/>
            </w:pPr>
            <w:r>
              <w:t>Michael Ke</w:t>
            </w:r>
            <w:r w:rsidR="00317701" w:rsidRPr="00290785">
              <w:t>keisen,</w:t>
            </w:r>
          </w:p>
          <w:p w:rsidR="00317701" w:rsidRPr="00290785" w:rsidRDefault="00317701" w:rsidP="006D630E">
            <w:pPr>
              <w:jc w:val="center"/>
            </w:pPr>
            <w:r w:rsidRPr="00290785">
              <w:t>Michael Möbius,</w:t>
            </w:r>
          </w:p>
          <w:p w:rsidR="00317701" w:rsidRPr="00290785" w:rsidRDefault="00317701" w:rsidP="006D630E">
            <w:pPr>
              <w:jc w:val="center"/>
            </w:pPr>
            <w:r w:rsidRPr="00290785">
              <w:t>Daniel Rapp,</w:t>
            </w:r>
          </w:p>
          <w:p w:rsidR="00317701" w:rsidRPr="00290785" w:rsidRDefault="00317701" w:rsidP="006D630E">
            <w:pPr>
              <w:jc w:val="center"/>
            </w:pPr>
            <w:r w:rsidRPr="00290785">
              <w:t>Maximilian Schmitz</w:t>
            </w:r>
          </w:p>
          <w:p w:rsidR="00317701" w:rsidRDefault="00317701" w:rsidP="006D630E"/>
          <w:p w:rsidR="00317701" w:rsidRPr="00B50FE7" w:rsidRDefault="00317701" w:rsidP="006D630E">
            <w:pPr>
              <w:jc w:val="center"/>
              <w:rPr>
                <w:rPrChange w:id="0" w:author="Maximilian Schmitz" w:date="2015-01-08T20:23:00Z">
                  <w:rPr>
                    <w:color w:val="FF0000"/>
                  </w:rPr>
                </w:rPrChange>
              </w:rPr>
            </w:pPr>
            <w:del w:id="1" w:author="Maximilian Schmitz" w:date="2015-01-08T20:23:00Z">
              <w:r w:rsidRPr="00B50FE7" w:rsidDel="00B50FE7">
                <w:rPr>
                  <w:rPrChange w:id="2" w:author="Maximilian Schmitz" w:date="2015-01-08T20:23:00Z">
                    <w:rPr>
                      <w:color w:val="FF0000"/>
                    </w:rPr>
                  </w:rPrChange>
                </w:rPr>
                <w:delText>Abgabedatum</w:delText>
              </w:r>
            </w:del>
            <w:ins w:id="3" w:author="Maximilian Schmitz" w:date="2015-01-08T20:23:00Z">
              <w:r w:rsidR="00B50FE7" w:rsidRPr="00B50FE7">
                <w:rPr>
                  <w:rPrChange w:id="4" w:author="Maximilian Schmitz" w:date="2015-01-08T20:23:00Z">
                    <w:rPr>
                      <w:color w:val="FF0000"/>
                    </w:rPr>
                  </w:rPrChange>
                </w:rPr>
                <w:t>09.01.2015</w:t>
              </w:r>
            </w:ins>
          </w:p>
          <w:p w:rsidR="00317701" w:rsidRDefault="00317701" w:rsidP="006D630E"/>
          <w:p w:rsidR="00317701" w:rsidRDefault="00317701" w:rsidP="006D630E">
            <w:pPr>
              <w:tabs>
                <w:tab w:val="left" w:pos="4820"/>
              </w:tabs>
              <w:ind w:left="268"/>
              <w:jc w:val="both"/>
            </w:pPr>
            <w:r>
              <w:t>Bearbeitungszeitraum</w:t>
            </w:r>
            <w:r>
              <w:tab/>
            </w:r>
            <w:del w:id="5" w:author="Maximilian Schmitz" w:date="2015-01-08T20:25:00Z">
              <w:r w:rsidDel="001A7683">
                <w:delText>xx.xx</w:delText>
              </w:r>
            </w:del>
            <w:ins w:id="6" w:author="Maximilian Schmitz" w:date="2015-01-08T20:25:00Z">
              <w:r w:rsidR="001A7683">
                <w:t>13.10</w:t>
              </w:r>
            </w:ins>
            <w:r>
              <w:t xml:space="preserve">.2014 – </w:t>
            </w:r>
            <w:ins w:id="7" w:author="Daene" w:date="2015-01-08T17:08:00Z">
              <w:r w:rsidR="004B0411">
                <w:t>09</w:t>
              </w:r>
            </w:ins>
            <w:del w:id="8" w:author="Daene" w:date="2015-01-08T17:08:00Z">
              <w:r w:rsidDel="004B0411">
                <w:delText>yy</w:delText>
              </w:r>
            </w:del>
            <w:r>
              <w:t>.</w:t>
            </w:r>
            <w:ins w:id="9" w:author="Daene" w:date="2015-01-08T17:08:00Z">
              <w:r w:rsidR="004B0411">
                <w:t>01</w:t>
              </w:r>
            </w:ins>
            <w:del w:id="10" w:author="Daene" w:date="2015-01-08T17:08:00Z">
              <w:r w:rsidDel="004B0411">
                <w:delText>yy</w:delText>
              </w:r>
            </w:del>
            <w:r>
              <w:t>.2015</w:t>
            </w:r>
          </w:p>
          <w:p w:rsidR="00317701" w:rsidRPr="004E76E5" w:rsidRDefault="00317701" w:rsidP="006D630E">
            <w:pPr>
              <w:tabs>
                <w:tab w:val="left" w:pos="4820"/>
              </w:tabs>
              <w:ind w:left="268"/>
              <w:rPr>
                <w:color w:val="FF0000"/>
              </w:rPr>
            </w:pPr>
            <w:r>
              <w:t>Matrikelnummer</w:t>
            </w:r>
            <w:r>
              <w:tab/>
            </w:r>
            <w:ins w:id="11" w:author="Maximilian Schmitz" w:date="2015-01-08T20:22:00Z">
              <w:r w:rsidR="000E1901">
                <w:rPr>
                  <w:rStyle w:val="5yl5"/>
                </w:rPr>
                <w:t>4468889</w:t>
              </w:r>
            </w:ins>
            <w:del w:id="12" w:author="Maximilian Schmitz" w:date="2015-01-08T20:22:00Z">
              <w:r w:rsidRPr="000E1901" w:rsidDel="000E1901">
                <w:rPr>
                  <w:rPrChange w:id="13" w:author="Maximilian Schmitz" w:date="2015-01-08T20:22:00Z">
                    <w:rPr>
                      <w:color w:val="FF0000"/>
                    </w:rPr>
                  </w:rPrChange>
                </w:rPr>
                <w:delText>Matrikelnummer Michael K,</w:delText>
              </w:r>
            </w:del>
            <w:ins w:id="14" w:author="Maximilian Schmitz" w:date="2015-01-08T20:22:00Z">
              <w:r w:rsidR="000E1901" w:rsidRPr="000E1901">
                <w:rPr>
                  <w:rPrChange w:id="15" w:author="Maximilian Schmitz" w:date="2015-01-08T20:22:00Z">
                    <w:rPr>
                      <w:color w:val="FF0000"/>
                    </w:rPr>
                  </w:rPrChange>
                </w:rPr>
                <w:t>,</w:t>
              </w:r>
            </w:ins>
          </w:p>
          <w:p w:rsidR="00317701" w:rsidRPr="004E76E5" w:rsidRDefault="00317701" w:rsidP="00317701">
            <w:pPr>
              <w:tabs>
                <w:tab w:val="left" w:pos="4820"/>
              </w:tabs>
              <w:ind w:left="268"/>
              <w:rPr>
                <w:color w:val="FF0000"/>
              </w:rPr>
            </w:pPr>
            <w:r w:rsidRPr="004E76E5">
              <w:rPr>
                <w:color w:val="FF0000"/>
              </w:rPr>
              <w:tab/>
            </w:r>
            <w:r w:rsidR="00620CB2" w:rsidRPr="00E46381">
              <w:t>2459628</w:t>
            </w:r>
            <w:r w:rsidRPr="00E46381">
              <w:t>,</w:t>
            </w:r>
            <w:r w:rsidR="00290785" w:rsidRPr="004E76E5">
              <w:rPr>
                <w:color w:val="FF0000"/>
              </w:rPr>
              <w:br/>
            </w:r>
            <w:r w:rsidRPr="004E76E5">
              <w:rPr>
                <w:color w:val="FF0000"/>
              </w:rPr>
              <w:tab/>
            </w:r>
            <w:ins w:id="16" w:author="Daene" w:date="2015-01-08T17:06:00Z">
              <w:r w:rsidR="000E24A9" w:rsidRPr="000E24A9">
                <w:rPr>
                  <w:rPrChange w:id="17" w:author="Daene" w:date="2015-01-08T17:07:00Z">
                    <w:rPr>
                      <w:color w:val="FF0000"/>
                    </w:rPr>
                  </w:rPrChange>
                </w:rPr>
                <w:t>6014276</w:t>
              </w:r>
            </w:ins>
            <w:del w:id="18" w:author="Daene" w:date="2015-01-08T17:06:00Z">
              <w:r w:rsidRPr="004E76E5" w:rsidDel="000E24A9">
                <w:rPr>
                  <w:color w:val="FF0000"/>
                </w:rPr>
                <w:delText>Matrikelnummer Daniel,</w:delText>
              </w:r>
            </w:del>
          </w:p>
          <w:p w:rsidR="00317701" w:rsidRDefault="00317701" w:rsidP="00290785">
            <w:pPr>
              <w:tabs>
                <w:tab w:val="left" w:pos="4820"/>
              </w:tabs>
              <w:ind w:left="268"/>
            </w:pPr>
            <w:r>
              <w:tab/>
              <w:t>9322432</w:t>
            </w:r>
          </w:p>
          <w:p w:rsidR="00317701" w:rsidRDefault="00317701" w:rsidP="006D630E">
            <w:pPr>
              <w:tabs>
                <w:tab w:val="left" w:pos="4820"/>
              </w:tabs>
              <w:ind w:left="268"/>
            </w:pPr>
            <w:r>
              <w:tab/>
            </w:r>
          </w:p>
          <w:p w:rsidR="00317701" w:rsidRPr="00D463CC" w:rsidRDefault="00317701" w:rsidP="006D630E">
            <w:pPr>
              <w:tabs>
                <w:tab w:val="left" w:pos="4820"/>
              </w:tabs>
              <w:ind w:left="268"/>
              <w:rPr>
                <w:color w:val="FF0000"/>
              </w:rPr>
            </w:pPr>
            <w:r>
              <w:tab/>
            </w:r>
          </w:p>
          <w:p w:rsidR="00317701" w:rsidRDefault="00317701" w:rsidP="00290785">
            <w:pPr>
              <w:tabs>
                <w:tab w:val="left" w:pos="4820"/>
              </w:tabs>
              <w:ind w:left="268"/>
            </w:pPr>
            <w:r>
              <w:t xml:space="preserve">Betreuer </w:t>
            </w:r>
            <w:r>
              <w:tab/>
            </w:r>
            <w:r w:rsidR="00E46381" w:rsidRPr="00E46381">
              <w:t>Prof. Erwin Fahr</w:t>
            </w:r>
          </w:p>
        </w:tc>
      </w:tr>
    </w:tbl>
    <w:p w:rsidR="00335395" w:rsidRDefault="00335395">
      <w:pPr>
        <w:sectPr w:rsidR="00335395" w:rsidSect="00683BB8">
          <w:headerReference w:type="default" r:id="rId8"/>
          <w:footerReference w:type="default" r:id="rId9"/>
          <w:headerReference w:type="first" r:id="rId10"/>
          <w:footerReference w:type="first" r:id="rId11"/>
          <w:pgSz w:w="11906" w:h="16838"/>
          <w:pgMar w:top="1417" w:right="1417" w:bottom="1134" w:left="1417" w:header="708" w:footer="698" w:gutter="0"/>
          <w:pgNumType w:fmt="upperRoman" w:start="1"/>
          <w:cols w:space="708"/>
          <w:titlePg/>
          <w:docGrid w:linePitch="360"/>
        </w:sectPr>
      </w:pPr>
    </w:p>
    <w:p w:rsidR="00AD6439" w:rsidRDefault="00AD6439"/>
    <w:tbl>
      <w:tblPr>
        <w:tblpPr w:leftFromText="187" w:rightFromText="187" w:horzAnchor="margin" w:tblpXSpec="center" w:tblpYSpec="bottom"/>
        <w:tblW w:w="5000" w:type="pct"/>
        <w:tblLook w:val="04A0" w:firstRow="1" w:lastRow="0" w:firstColumn="1" w:lastColumn="0" w:noHBand="0" w:noVBand="1"/>
      </w:tblPr>
      <w:tblGrid>
        <w:gridCol w:w="9288"/>
      </w:tblGrid>
      <w:tr w:rsidR="00564312">
        <w:tc>
          <w:tcPr>
            <w:tcW w:w="5000" w:type="pct"/>
          </w:tcPr>
          <w:p w:rsidR="00564312" w:rsidRDefault="00564312">
            <w:pPr>
              <w:pStyle w:val="KeinLeerraum"/>
            </w:pPr>
          </w:p>
        </w:tc>
      </w:tr>
    </w:tbl>
    <w:p w:rsidR="00564312" w:rsidRPr="00564312" w:rsidRDefault="00564312" w:rsidP="00564312">
      <w:pPr>
        <w:rPr>
          <w:vanish/>
        </w:rPr>
      </w:pPr>
    </w:p>
    <w:p w:rsidR="00384E0F" w:rsidRPr="000D5298" w:rsidRDefault="00C47043" w:rsidP="00CF7F07">
      <w:pPr>
        <w:pStyle w:val="berschrift1"/>
        <w:numPr>
          <w:ilvl w:val="0"/>
          <w:numId w:val="0"/>
        </w:numPr>
      </w:pPr>
      <w:bookmarkStart w:id="19" w:name="_Toc408511934"/>
      <w:r w:rsidRPr="000D5298">
        <w:t>Eidesstattliche Erklärung</w:t>
      </w:r>
      <w:bookmarkEnd w:id="19"/>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rPr>
      </w:pPr>
    </w:p>
    <w:p w:rsidR="00384E0F" w:rsidRDefault="00384E0F" w:rsidP="00817909">
      <w:pPr>
        <w:autoSpaceDE w:val="0"/>
        <w:autoSpaceDN w:val="0"/>
        <w:adjustRightInd w:val="0"/>
        <w:rPr>
          <w:rFonts w:cs="Arial"/>
          <w:iCs/>
          <w:szCs w:val="22"/>
        </w:rPr>
      </w:pPr>
      <w:r w:rsidRPr="002C0F35">
        <w:rPr>
          <w:rFonts w:cs="Arial"/>
          <w:iCs/>
          <w:szCs w:val="22"/>
        </w:rPr>
        <w:t xml:space="preserve">gemäß § 5 (3) der „Studien- und Prüfungsordnung DHBW Technik“ vom </w:t>
      </w:r>
      <w:r w:rsidRPr="002C0F35">
        <w:rPr>
          <w:rFonts w:cs="Arial"/>
          <w:iCs/>
          <w:szCs w:val="22"/>
        </w:rPr>
        <w:br/>
        <w:t>22. September 2011.</w:t>
      </w:r>
    </w:p>
    <w:p w:rsidR="00817909" w:rsidRPr="002C0F35" w:rsidRDefault="00817909" w:rsidP="00817909">
      <w:pPr>
        <w:autoSpaceDE w:val="0"/>
        <w:autoSpaceDN w:val="0"/>
        <w:adjustRightInd w:val="0"/>
        <w:rPr>
          <w:rFonts w:cs="Arial"/>
          <w:iCs/>
          <w:szCs w:val="22"/>
        </w:rPr>
      </w:pPr>
    </w:p>
    <w:p w:rsidR="00384E0F" w:rsidRPr="002C0F35" w:rsidRDefault="00384E0F" w:rsidP="00384E0F">
      <w:pPr>
        <w:rPr>
          <w:rFonts w:cs="Arial"/>
          <w:snapToGrid w:val="0"/>
          <w:szCs w:val="22"/>
        </w:rPr>
      </w:pPr>
      <w:r w:rsidRPr="002C0F35">
        <w:rPr>
          <w:rFonts w:cs="Arial"/>
          <w:snapToGrid w:val="0"/>
          <w:szCs w:val="22"/>
        </w:rPr>
        <w:t xml:space="preserve">Hiermit erkläre ich, dass ich die vorliegende Arbeit mit dem Titel </w:t>
      </w:r>
    </w:p>
    <w:p w:rsidR="00384E0F" w:rsidRPr="002C0F35" w:rsidRDefault="00384E0F" w:rsidP="00384E0F">
      <w:pPr>
        <w:jc w:val="center"/>
        <w:rPr>
          <w:rFonts w:cs="Arial"/>
          <w:snapToGrid w:val="0"/>
          <w:sz w:val="28"/>
        </w:rPr>
      </w:pPr>
    </w:p>
    <w:p w:rsidR="00384E0F" w:rsidRPr="002C0F35" w:rsidRDefault="00384E0F" w:rsidP="00384E0F">
      <w:pPr>
        <w:jc w:val="center"/>
        <w:rPr>
          <w:rFonts w:cs="Arial"/>
          <w:snapToGrid w:val="0"/>
        </w:rPr>
      </w:pPr>
    </w:p>
    <w:p w:rsidR="00384E0F" w:rsidRPr="002C0F35" w:rsidRDefault="00EC631A" w:rsidP="00384E0F">
      <w:pPr>
        <w:jc w:val="center"/>
        <w:rPr>
          <w:rFonts w:cs="Arial"/>
          <w:b/>
          <w:snapToGrid w:val="0"/>
          <w:sz w:val="32"/>
        </w:rPr>
      </w:pPr>
      <w:r>
        <w:rPr>
          <w:rFonts w:cs="Arial"/>
          <w:b/>
          <w:snapToGrid w:val="0"/>
          <w:sz w:val="32"/>
        </w:rPr>
        <w:t>Unreal Cup</w:t>
      </w:r>
    </w:p>
    <w:p w:rsidR="00384E0F" w:rsidRPr="002C0F35" w:rsidRDefault="00384E0F" w:rsidP="00384E0F">
      <w:pPr>
        <w:rPr>
          <w:rFonts w:cs="Arial"/>
          <w:snapToGrid w:val="0"/>
          <w:sz w:val="28"/>
        </w:rPr>
      </w:pPr>
    </w:p>
    <w:p w:rsidR="00384E0F" w:rsidRPr="002C0F35" w:rsidRDefault="00384E0F" w:rsidP="00384E0F">
      <w:pPr>
        <w:rPr>
          <w:rFonts w:cs="Arial"/>
          <w:snapToGrid w:val="0"/>
        </w:rPr>
      </w:pPr>
    </w:p>
    <w:p w:rsidR="00384E0F" w:rsidRPr="002C0F35" w:rsidRDefault="00384E0F" w:rsidP="00384E0F">
      <w:pPr>
        <w:rPr>
          <w:rFonts w:cs="Arial"/>
          <w:snapToGrid w:val="0"/>
          <w:szCs w:val="22"/>
        </w:rPr>
      </w:pPr>
      <w:r w:rsidRPr="002C0F35">
        <w:rPr>
          <w:rFonts w:cs="Arial"/>
          <w:snapToGrid w:val="0"/>
          <w:szCs w:val="22"/>
        </w:rPr>
        <w:t>selbständig angefertigt, nicht anderweitig zu Prüfungszwecken vorgelegt, keine anderen als die angegebenen Hilfsmittel benutzt und wörtliche sowie sinngemäße Zitate als solche gekennzeichnet habe.</w:t>
      </w: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2C0F35" w:rsidRDefault="00384E0F" w:rsidP="00384E0F">
      <w:pPr>
        <w:rPr>
          <w:rFonts w:cs="Arial"/>
          <w:snapToGrid w:val="0"/>
          <w:szCs w:val="22"/>
        </w:rPr>
      </w:pPr>
    </w:p>
    <w:p w:rsidR="00384E0F" w:rsidRPr="004E76E5" w:rsidRDefault="002347FA" w:rsidP="00384E0F">
      <w:pPr>
        <w:rPr>
          <w:rFonts w:cs="Arial"/>
          <w:snapToGrid w:val="0"/>
          <w:color w:val="FF0000"/>
          <w:szCs w:val="22"/>
        </w:rPr>
      </w:pPr>
      <w:r w:rsidRPr="004E76E5">
        <w:rPr>
          <w:rFonts w:cs="Arial"/>
          <w:snapToGrid w:val="0"/>
          <w:color w:val="FF0000"/>
          <w:szCs w:val="22"/>
        </w:rPr>
        <w:t>xx</w:t>
      </w:r>
      <w:r w:rsidR="00384E0F" w:rsidRPr="004E76E5">
        <w:rPr>
          <w:rFonts w:cs="Arial"/>
          <w:snapToGrid w:val="0"/>
          <w:color w:val="FF0000"/>
          <w:szCs w:val="22"/>
        </w:rPr>
        <w:t xml:space="preserve">, den </w:t>
      </w:r>
      <w:r w:rsidRPr="004E76E5">
        <w:rPr>
          <w:rFonts w:cs="Arial"/>
          <w:snapToGrid w:val="0"/>
          <w:color w:val="FF0000"/>
          <w:szCs w:val="22"/>
        </w:rPr>
        <w:t>xx.xx.2015</w:t>
      </w:r>
    </w:p>
    <w:p w:rsidR="00384E0F" w:rsidRPr="004E76E5" w:rsidRDefault="00384E0F" w:rsidP="00384E0F">
      <w:pPr>
        <w:rPr>
          <w:rFonts w:cs="Arial"/>
          <w:snapToGrid w:val="0"/>
          <w:color w:val="FF0000"/>
        </w:rPr>
      </w:pPr>
    </w:p>
    <w:p w:rsidR="00EA3872" w:rsidRPr="004E76E5" w:rsidRDefault="00EA3872" w:rsidP="00384E0F">
      <w:pPr>
        <w:rPr>
          <w:rFonts w:cs="Arial"/>
          <w:snapToGrid w:val="0"/>
          <w:color w:val="FF0000"/>
        </w:rPr>
      </w:pPr>
    </w:p>
    <w:p w:rsidR="00407A24" w:rsidRDefault="008447BD" w:rsidP="00EA6C1F">
      <w:pPr>
        <w:rPr>
          <w:b/>
          <w:kern w:val="28"/>
          <w:sz w:val="32"/>
        </w:rPr>
      </w:pPr>
      <w:r w:rsidRPr="004E76E5">
        <w:rPr>
          <w:color w:val="FF0000"/>
        </w:rPr>
        <w:t>Unterschrift</w:t>
      </w:r>
      <w:r w:rsidR="00407A24">
        <w:br w:type="page"/>
      </w:r>
    </w:p>
    <w:p w:rsidR="00407A24" w:rsidRDefault="00407A24" w:rsidP="00CF7F07">
      <w:pPr>
        <w:pStyle w:val="berschrift1"/>
        <w:numPr>
          <w:ilvl w:val="0"/>
          <w:numId w:val="0"/>
        </w:numPr>
      </w:pPr>
      <w:bookmarkStart w:id="20" w:name="_Toc408511935"/>
      <w:r>
        <w:lastRenderedPageBreak/>
        <w:t>Kurzfassung</w:t>
      </w:r>
      <w:bookmarkEnd w:id="20"/>
    </w:p>
    <w:p w:rsidR="00407A24" w:rsidRDefault="00407A24">
      <w:r>
        <w:br w:type="page"/>
      </w:r>
    </w:p>
    <w:p w:rsidR="00407A24" w:rsidRPr="00751B52" w:rsidRDefault="00407A24" w:rsidP="00CF7F07">
      <w:pPr>
        <w:pStyle w:val="berschrift1"/>
        <w:numPr>
          <w:ilvl w:val="0"/>
          <w:numId w:val="0"/>
        </w:numPr>
        <w:rPr>
          <w:lang w:val="en-US"/>
        </w:rPr>
      </w:pPr>
      <w:bookmarkStart w:id="21" w:name="_Toc408511936"/>
      <w:r w:rsidRPr="00751B52">
        <w:rPr>
          <w:lang w:val="en-US"/>
        </w:rPr>
        <w:lastRenderedPageBreak/>
        <w:t>Abstract</w:t>
      </w:r>
      <w:bookmarkEnd w:id="21"/>
    </w:p>
    <w:p w:rsidR="00A1603D" w:rsidRPr="00751B52" w:rsidRDefault="00A1603D" w:rsidP="00A1603D">
      <w:pPr>
        <w:rPr>
          <w:lang w:val="en-US"/>
        </w:rPr>
      </w:pPr>
    </w:p>
    <w:p w:rsidR="00A1603D" w:rsidRPr="00751B52" w:rsidRDefault="00335395" w:rsidP="00335395">
      <w:pPr>
        <w:tabs>
          <w:tab w:val="left" w:pos="5280"/>
        </w:tabs>
        <w:rPr>
          <w:lang w:val="en-US"/>
        </w:rPr>
      </w:pPr>
      <w:r>
        <w:rPr>
          <w:lang w:val="en-US"/>
        </w:rPr>
        <w:tab/>
      </w:r>
    </w:p>
    <w:p w:rsidR="00A1603D" w:rsidRPr="00751B52" w:rsidRDefault="00A1603D" w:rsidP="00A1603D">
      <w:pPr>
        <w:rPr>
          <w:lang w:val="en-US"/>
        </w:rPr>
      </w:pPr>
    </w:p>
    <w:p w:rsidR="003F6CF5" w:rsidRPr="003F6CF5" w:rsidRDefault="00384E0F" w:rsidP="00CF7F07">
      <w:pPr>
        <w:pStyle w:val="berschrift1"/>
        <w:numPr>
          <w:ilvl w:val="0"/>
          <w:numId w:val="0"/>
        </w:numPr>
      </w:pPr>
      <w:r w:rsidRPr="00751B52">
        <w:rPr>
          <w:lang w:val="en-US"/>
        </w:rPr>
        <w:br w:type="page"/>
      </w:r>
      <w:bookmarkStart w:id="22" w:name="_Toc408511937"/>
      <w:r w:rsidR="003F6CF5" w:rsidRPr="003F6CF5">
        <w:lastRenderedPageBreak/>
        <w:t>Inhalt</w:t>
      </w:r>
      <w:bookmarkEnd w:id="22"/>
    </w:p>
    <w:p w:rsidR="00B50FE7" w:rsidRDefault="008B6A1C">
      <w:pPr>
        <w:pStyle w:val="Verzeichnis1"/>
        <w:tabs>
          <w:tab w:val="right" w:leader="dot" w:pos="9062"/>
        </w:tabs>
        <w:rPr>
          <w:ins w:id="23" w:author="Maximilian Schmitz" w:date="2015-01-08T20:23:00Z"/>
          <w:rFonts w:asciiTheme="minorHAnsi" w:eastAsiaTheme="minorEastAsia" w:hAnsiTheme="minorHAnsi" w:cstheme="minorBidi"/>
          <w:b w:val="0"/>
          <w:bCs w:val="0"/>
          <w:caps w:val="0"/>
          <w:noProof/>
          <w:sz w:val="22"/>
          <w:szCs w:val="22"/>
        </w:rPr>
      </w:pPr>
      <w:r w:rsidRPr="006518B1">
        <w:rPr>
          <w:rFonts w:ascii="Arial" w:hAnsi="Arial" w:cs="Arial"/>
          <w:bCs w:val="0"/>
        </w:rPr>
        <w:fldChar w:fldCharType="begin"/>
      </w:r>
      <w:r w:rsidRPr="006518B1">
        <w:rPr>
          <w:rFonts w:ascii="Arial" w:hAnsi="Arial" w:cs="Arial"/>
          <w:bCs w:val="0"/>
        </w:rPr>
        <w:instrText xml:space="preserve"> TOC \o "1-4" \h \z \u </w:instrText>
      </w:r>
      <w:r w:rsidRPr="006518B1">
        <w:rPr>
          <w:rFonts w:ascii="Arial" w:hAnsi="Arial" w:cs="Arial"/>
          <w:bCs w:val="0"/>
        </w:rPr>
        <w:fldChar w:fldCharType="separate"/>
      </w:r>
      <w:ins w:id="24" w:author="Maximilian Schmitz" w:date="2015-01-08T20:23:00Z">
        <w:r w:rsidR="00B50FE7" w:rsidRPr="00144A9D">
          <w:rPr>
            <w:rStyle w:val="Hyperlink"/>
            <w:noProof/>
          </w:rPr>
          <w:fldChar w:fldCharType="begin"/>
        </w:r>
        <w:r w:rsidR="00B50FE7" w:rsidRPr="00144A9D">
          <w:rPr>
            <w:rStyle w:val="Hyperlink"/>
            <w:noProof/>
          </w:rPr>
          <w:instrText xml:space="preserve"> </w:instrText>
        </w:r>
        <w:r w:rsidR="00B50FE7">
          <w:rPr>
            <w:noProof/>
          </w:rPr>
          <w:instrText>HYPERLINK \l "_Toc408511934"</w:instrText>
        </w:r>
        <w:r w:rsidR="00B50FE7" w:rsidRPr="00144A9D">
          <w:rPr>
            <w:rStyle w:val="Hyperlink"/>
            <w:noProof/>
          </w:rPr>
          <w:instrText xml:space="preserve"> </w:instrText>
        </w:r>
        <w:r w:rsidR="00B50FE7" w:rsidRPr="00144A9D">
          <w:rPr>
            <w:rStyle w:val="Hyperlink"/>
            <w:noProof/>
          </w:rPr>
          <w:fldChar w:fldCharType="separate"/>
        </w:r>
        <w:r w:rsidR="00B50FE7" w:rsidRPr="00144A9D">
          <w:rPr>
            <w:rStyle w:val="Hyperlink"/>
            <w:noProof/>
          </w:rPr>
          <w:t>Eidesstattliche Erklärung</w:t>
        </w:r>
        <w:r w:rsidR="00B50FE7">
          <w:rPr>
            <w:noProof/>
            <w:webHidden/>
          </w:rPr>
          <w:tab/>
        </w:r>
        <w:r w:rsidR="00B50FE7">
          <w:rPr>
            <w:noProof/>
            <w:webHidden/>
          </w:rPr>
          <w:fldChar w:fldCharType="begin"/>
        </w:r>
        <w:r w:rsidR="00B50FE7">
          <w:rPr>
            <w:noProof/>
            <w:webHidden/>
          </w:rPr>
          <w:instrText xml:space="preserve"> PAGEREF _Toc408511934 \h </w:instrText>
        </w:r>
      </w:ins>
      <w:r w:rsidR="00B50FE7">
        <w:rPr>
          <w:noProof/>
          <w:webHidden/>
        </w:rPr>
      </w:r>
      <w:r w:rsidR="00B50FE7">
        <w:rPr>
          <w:noProof/>
          <w:webHidden/>
        </w:rPr>
        <w:fldChar w:fldCharType="separate"/>
      </w:r>
      <w:ins w:id="25" w:author="Maximilian Schmitz" w:date="2015-01-08T20:23:00Z">
        <w:r w:rsidR="00B50FE7">
          <w:rPr>
            <w:noProof/>
            <w:webHidden/>
          </w:rPr>
          <w:t>I</w:t>
        </w:r>
        <w:r w:rsidR="00B50FE7">
          <w:rPr>
            <w:noProof/>
            <w:webHidden/>
          </w:rPr>
          <w:fldChar w:fldCharType="end"/>
        </w:r>
        <w:r w:rsidR="00B50FE7" w:rsidRPr="00144A9D">
          <w:rPr>
            <w:rStyle w:val="Hyperlink"/>
            <w:noProof/>
          </w:rPr>
          <w:fldChar w:fldCharType="end"/>
        </w:r>
      </w:ins>
    </w:p>
    <w:p w:rsidR="00B50FE7" w:rsidRDefault="00B50FE7">
      <w:pPr>
        <w:pStyle w:val="Verzeichnis1"/>
        <w:tabs>
          <w:tab w:val="right" w:leader="dot" w:pos="9062"/>
        </w:tabs>
        <w:rPr>
          <w:ins w:id="26" w:author="Maximilian Schmitz" w:date="2015-01-08T20:23:00Z"/>
          <w:rFonts w:asciiTheme="minorHAnsi" w:eastAsiaTheme="minorEastAsia" w:hAnsiTheme="minorHAnsi" w:cstheme="minorBidi"/>
          <w:b w:val="0"/>
          <w:bCs w:val="0"/>
          <w:caps w:val="0"/>
          <w:noProof/>
          <w:sz w:val="22"/>
          <w:szCs w:val="22"/>
        </w:rPr>
      </w:pPr>
      <w:ins w:id="27"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"_Toc408511935"</w:instrText>
        </w:r>
        <w:r w:rsidRPr="00144A9D">
          <w:rPr>
            <w:rStyle w:val="Hyperlink"/>
            <w:noProof/>
          </w:rPr>
          <w:instrText xml:space="preserve"> </w:instrText>
        </w:r>
        <w:r w:rsidRPr="00144A9D">
          <w:rPr>
            <w:rStyle w:val="Hyperlink"/>
            <w:noProof/>
          </w:rPr>
          <w:fldChar w:fldCharType="separate"/>
        </w:r>
        <w:r w:rsidRPr="00144A9D">
          <w:rPr>
            <w:rStyle w:val="Hyperlink"/>
            <w:noProof/>
          </w:rPr>
          <w:t>Kurzfassung</w:t>
        </w:r>
        <w:r>
          <w:rPr>
            <w:noProof/>
            <w:webHidden/>
          </w:rPr>
          <w:tab/>
        </w:r>
        <w:r>
          <w:rPr>
            <w:noProof/>
            <w:webHidden/>
          </w:rPr>
          <w:fldChar w:fldCharType="begin"/>
        </w:r>
        <w:r>
          <w:rPr>
            <w:noProof/>
            <w:webHidden/>
          </w:rPr>
          <w:instrText xml:space="preserve"> PAGEREF _Toc408511935 \h </w:instrText>
        </w:r>
      </w:ins>
      <w:r>
        <w:rPr>
          <w:noProof/>
          <w:webHidden/>
        </w:rPr>
      </w:r>
      <w:r>
        <w:rPr>
          <w:noProof/>
          <w:webHidden/>
        </w:rPr>
        <w:fldChar w:fldCharType="separate"/>
      </w:r>
      <w:ins w:id="28" w:author="Maximilian Schmitz" w:date="2015-01-08T20:23:00Z">
        <w:r>
          <w:rPr>
            <w:noProof/>
            <w:webHidden/>
          </w:rPr>
          <w:t>II</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29" w:author="Maximilian Schmitz" w:date="2015-01-08T20:23:00Z"/>
          <w:rFonts w:asciiTheme="minorHAnsi" w:eastAsiaTheme="minorEastAsia" w:hAnsiTheme="minorHAnsi" w:cstheme="minorBidi"/>
          <w:b w:val="0"/>
          <w:bCs w:val="0"/>
          <w:caps w:val="0"/>
          <w:noProof/>
          <w:sz w:val="22"/>
          <w:szCs w:val="22"/>
        </w:rPr>
      </w:pPr>
      <w:ins w:id="30"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"_Toc408511936"</w:instrText>
        </w:r>
        <w:r w:rsidRPr="00144A9D">
          <w:rPr>
            <w:rStyle w:val="Hyperlink"/>
            <w:noProof/>
          </w:rPr>
          <w:instrText xml:space="preserve"> </w:instrText>
        </w:r>
        <w:r w:rsidRPr="00144A9D">
          <w:rPr>
            <w:rStyle w:val="Hyperlink"/>
            <w:noProof/>
          </w:rPr>
          <w:fldChar w:fldCharType="separate"/>
        </w:r>
        <w:r w:rsidRPr="00144A9D">
          <w:rPr>
            <w:rStyle w:val="Hyperlink"/>
            <w:noProof/>
            <w:lang w:val="en-US"/>
          </w:rPr>
          <w:t>Abstract</w:t>
        </w:r>
        <w:r>
          <w:rPr>
            <w:noProof/>
            <w:webHidden/>
          </w:rPr>
          <w:tab/>
        </w:r>
        <w:r>
          <w:rPr>
            <w:noProof/>
            <w:webHidden/>
          </w:rPr>
          <w:fldChar w:fldCharType="begin"/>
        </w:r>
        <w:r>
          <w:rPr>
            <w:noProof/>
            <w:webHidden/>
          </w:rPr>
          <w:instrText xml:space="preserve"> PAGEREF _Toc408511936 \h </w:instrText>
        </w:r>
      </w:ins>
      <w:r>
        <w:rPr>
          <w:noProof/>
          <w:webHidden/>
        </w:rPr>
      </w:r>
      <w:r>
        <w:rPr>
          <w:noProof/>
          <w:webHidden/>
        </w:rPr>
        <w:fldChar w:fldCharType="separate"/>
      </w:r>
      <w:ins w:id="31" w:author="Maximilian Schmitz" w:date="2015-01-08T20:23:00Z">
        <w:r>
          <w:rPr>
            <w:noProof/>
            <w:webHidden/>
          </w:rPr>
          <w:t>III</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32" w:author="Maximilian Schmitz" w:date="2015-01-08T20:23:00Z"/>
          <w:rFonts w:asciiTheme="minorHAnsi" w:eastAsiaTheme="minorEastAsia" w:hAnsiTheme="minorHAnsi" w:cstheme="minorBidi"/>
          <w:b w:val="0"/>
          <w:bCs w:val="0"/>
          <w:caps w:val="0"/>
          <w:noProof/>
          <w:sz w:val="22"/>
          <w:szCs w:val="22"/>
        </w:rPr>
      </w:pPr>
      <w:ins w:id="33"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"_Toc408511937"</w:instrText>
        </w:r>
        <w:r w:rsidRPr="00144A9D">
          <w:rPr>
            <w:rStyle w:val="Hyperlink"/>
            <w:noProof/>
          </w:rPr>
          <w:instrText xml:space="preserve"> </w:instrText>
        </w:r>
        <w:r w:rsidRPr="00144A9D">
          <w:rPr>
            <w:rStyle w:val="Hyperlink"/>
            <w:noProof/>
          </w:rPr>
          <w:fldChar w:fldCharType="separate"/>
        </w:r>
        <w:r w:rsidRPr="00144A9D">
          <w:rPr>
            <w:rStyle w:val="Hyperlink"/>
            <w:noProof/>
          </w:rPr>
          <w:t>Inhalt</w:t>
        </w:r>
        <w:r>
          <w:rPr>
            <w:noProof/>
            <w:webHidden/>
          </w:rPr>
          <w:tab/>
        </w:r>
        <w:r>
          <w:rPr>
            <w:noProof/>
            <w:webHidden/>
          </w:rPr>
          <w:fldChar w:fldCharType="begin"/>
        </w:r>
        <w:r>
          <w:rPr>
            <w:noProof/>
            <w:webHidden/>
          </w:rPr>
          <w:instrText xml:space="preserve"> PAGEREF _Toc408511937 \h </w:instrText>
        </w:r>
      </w:ins>
      <w:r>
        <w:rPr>
          <w:noProof/>
          <w:webHidden/>
        </w:rPr>
      </w:r>
      <w:r>
        <w:rPr>
          <w:noProof/>
          <w:webHidden/>
        </w:rPr>
        <w:fldChar w:fldCharType="separate"/>
      </w:r>
      <w:ins w:id="34" w:author="Maximilian Schmitz" w:date="2015-01-08T20:23:00Z">
        <w:r>
          <w:rPr>
            <w:noProof/>
            <w:webHidden/>
          </w:rPr>
          <w:t>IV</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35" w:author="Maximilian Schmitz" w:date="2015-01-08T20:23:00Z"/>
          <w:rFonts w:asciiTheme="minorHAnsi" w:eastAsiaTheme="minorEastAsia" w:hAnsiTheme="minorHAnsi" w:cstheme="minorBidi"/>
          <w:b w:val="0"/>
          <w:bCs w:val="0"/>
          <w:caps w:val="0"/>
          <w:noProof/>
          <w:sz w:val="22"/>
          <w:szCs w:val="22"/>
        </w:rPr>
      </w:pPr>
      <w:ins w:id="36"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"_Toc408511938"</w:instrText>
        </w:r>
        <w:r w:rsidRPr="00144A9D">
          <w:rPr>
            <w:rStyle w:val="Hyperlink"/>
            <w:noProof/>
          </w:rPr>
          <w:instrText xml:space="preserve"> </w:instrText>
        </w:r>
        <w:r w:rsidRPr="00144A9D">
          <w:rPr>
            <w:rStyle w:val="Hyperlink"/>
            <w:noProof/>
          </w:rPr>
          <w:fldChar w:fldCharType="separate"/>
        </w:r>
        <w:r w:rsidRPr="00144A9D">
          <w:rPr>
            <w:rStyle w:val="Hyperlink"/>
            <w:noProof/>
          </w:rPr>
          <w:t>1</w:t>
        </w:r>
        <w:r>
          <w:rPr>
            <w:rFonts w:asciiTheme="minorHAnsi" w:eastAsiaTheme="minorEastAsia" w:hAnsiTheme="minorHAnsi" w:cstheme="minorBidi"/>
            <w:b w:val="0"/>
            <w:bCs w:val="0"/>
            <w:caps w:val="0"/>
            <w:noProof/>
            <w:sz w:val="22"/>
            <w:szCs w:val="22"/>
          </w:rPr>
          <w:tab/>
        </w:r>
        <w:r w:rsidRPr="00144A9D">
          <w:rPr>
            <w:rStyle w:val="Hyperlink"/>
            <w:noProof/>
          </w:rPr>
          <w:t>Einleitung</w:t>
        </w:r>
        <w:r>
          <w:rPr>
            <w:noProof/>
            <w:webHidden/>
          </w:rPr>
          <w:tab/>
        </w:r>
        <w:r>
          <w:rPr>
            <w:noProof/>
            <w:webHidden/>
          </w:rPr>
          <w:fldChar w:fldCharType="begin"/>
        </w:r>
        <w:r>
          <w:rPr>
            <w:noProof/>
            <w:webHidden/>
          </w:rPr>
          <w:instrText xml:space="preserve"> PAGEREF _Toc408511938 \h </w:instrText>
        </w:r>
      </w:ins>
      <w:r>
        <w:rPr>
          <w:noProof/>
          <w:webHidden/>
        </w:rPr>
      </w:r>
      <w:r>
        <w:rPr>
          <w:noProof/>
          <w:webHidden/>
        </w:rPr>
        <w:fldChar w:fldCharType="separate"/>
      </w:r>
      <w:ins w:id="37" w:author="Maximilian Schmitz" w:date="2015-01-08T20:23:00Z">
        <w:r>
          <w:rPr>
            <w:noProof/>
            <w:webHidden/>
          </w:rPr>
          <w:t>1</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38" w:author="Maximilian Schmitz" w:date="2015-01-08T20:23:00Z"/>
          <w:rFonts w:asciiTheme="minorHAnsi" w:eastAsiaTheme="minorEastAsia" w:hAnsiTheme="minorHAnsi" w:cstheme="minorBidi"/>
          <w:b w:val="0"/>
          <w:bCs w:val="0"/>
          <w:caps w:val="0"/>
          <w:noProof/>
          <w:sz w:val="22"/>
          <w:szCs w:val="22"/>
        </w:rPr>
      </w:pPr>
      <w:ins w:id="39"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"_Toc408511939"</w:instrText>
        </w:r>
        <w:r w:rsidRPr="00144A9D">
          <w:rPr>
            <w:rStyle w:val="Hyperlink"/>
            <w:noProof/>
          </w:rPr>
          <w:instrText xml:space="preserve"> </w:instrText>
        </w:r>
        <w:r w:rsidRPr="00144A9D">
          <w:rPr>
            <w:rStyle w:val="Hyperlink"/>
            <w:noProof/>
          </w:rPr>
          <w:fldChar w:fldCharType="separate"/>
        </w:r>
        <w:r w:rsidRPr="00144A9D">
          <w:rPr>
            <w:rStyle w:val="Hyperlink"/>
            <w:noProof/>
          </w:rPr>
          <w:t>2</w:t>
        </w:r>
        <w:r>
          <w:rPr>
            <w:rFonts w:asciiTheme="minorHAnsi" w:eastAsiaTheme="minorEastAsia" w:hAnsiTheme="minorHAnsi" w:cstheme="minorBidi"/>
            <w:b w:val="0"/>
            <w:bCs w:val="0"/>
            <w:caps w:val="0"/>
            <w:noProof/>
            <w:sz w:val="22"/>
            <w:szCs w:val="22"/>
          </w:rPr>
          <w:tab/>
        </w:r>
        <w:r w:rsidRPr="00144A9D">
          <w:rPr>
            <w:rStyle w:val="Hyperlink"/>
            <w:noProof/>
          </w:rPr>
          <w:t>Aufgabenstellung</w:t>
        </w:r>
        <w:r>
          <w:rPr>
            <w:noProof/>
            <w:webHidden/>
          </w:rPr>
          <w:tab/>
        </w:r>
        <w:r>
          <w:rPr>
            <w:noProof/>
            <w:webHidden/>
          </w:rPr>
          <w:fldChar w:fldCharType="begin"/>
        </w:r>
        <w:r>
          <w:rPr>
            <w:noProof/>
            <w:webHidden/>
          </w:rPr>
          <w:instrText xml:space="preserve"> PAGEREF _Toc408511939 \h </w:instrText>
        </w:r>
      </w:ins>
      <w:r>
        <w:rPr>
          <w:noProof/>
          <w:webHidden/>
        </w:rPr>
      </w:r>
      <w:r>
        <w:rPr>
          <w:noProof/>
          <w:webHidden/>
        </w:rPr>
        <w:fldChar w:fldCharType="separate"/>
      </w:r>
      <w:ins w:id="40" w:author="Maximilian Schmitz" w:date="2015-01-08T20:23:00Z">
        <w:r>
          <w:rPr>
            <w:noProof/>
            <w:webHidden/>
          </w:rPr>
          <w:t>2</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41" w:author="Maximilian Schmitz" w:date="2015-01-08T20:23:00Z"/>
          <w:rFonts w:asciiTheme="minorHAnsi" w:eastAsiaTheme="minorEastAsia" w:hAnsiTheme="minorHAnsi" w:cstheme="minorBidi"/>
          <w:b w:val="0"/>
          <w:bCs w:val="0"/>
          <w:caps w:val="0"/>
          <w:noProof/>
          <w:sz w:val="22"/>
          <w:szCs w:val="22"/>
        </w:rPr>
      </w:pPr>
      <w:ins w:id="42"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"_Toc408511940"</w:instrText>
        </w:r>
        <w:r w:rsidRPr="00144A9D">
          <w:rPr>
            <w:rStyle w:val="Hyperlink"/>
            <w:noProof/>
          </w:rPr>
          <w:instrText xml:space="preserve"> </w:instrText>
        </w:r>
        <w:r w:rsidRPr="00144A9D">
          <w:rPr>
            <w:rStyle w:val="Hyperlink"/>
            <w:noProof/>
          </w:rPr>
          <w:fldChar w:fldCharType="separate"/>
        </w:r>
        <w:r w:rsidRPr="00144A9D">
          <w:rPr>
            <w:rStyle w:val="Hyperlink"/>
            <w:noProof/>
          </w:rPr>
          <w:t>3</w:t>
        </w:r>
        <w:r>
          <w:rPr>
            <w:rFonts w:asciiTheme="minorHAnsi" w:eastAsiaTheme="minorEastAsia" w:hAnsiTheme="minorHAnsi" w:cstheme="minorBidi"/>
            <w:b w:val="0"/>
            <w:bCs w:val="0"/>
            <w:caps w:val="0"/>
            <w:noProof/>
            <w:sz w:val="22"/>
            <w:szCs w:val="22"/>
          </w:rPr>
          <w:tab/>
        </w:r>
        <w:r w:rsidRPr="00144A9D">
          <w:rPr>
            <w:rStyle w:val="Hyperlink"/>
            <w:noProof/>
          </w:rPr>
          <w:t>Stand der Technik</w:t>
        </w:r>
        <w:r>
          <w:rPr>
            <w:noProof/>
            <w:webHidden/>
          </w:rPr>
          <w:tab/>
        </w:r>
        <w:r>
          <w:rPr>
            <w:noProof/>
            <w:webHidden/>
          </w:rPr>
          <w:fldChar w:fldCharType="begin"/>
        </w:r>
        <w:r>
          <w:rPr>
            <w:noProof/>
            <w:webHidden/>
          </w:rPr>
          <w:instrText xml:space="preserve"> PAGEREF _Toc408511940 \h </w:instrText>
        </w:r>
      </w:ins>
      <w:r>
        <w:rPr>
          <w:noProof/>
          <w:webHidden/>
        </w:rPr>
      </w:r>
      <w:r>
        <w:rPr>
          <w:noProof/>
          <w:webHidden/>
        </w:rPr>
        <w:fldChar w:fldCharType="separate"/>
      </w:r>
      <w:ins w:id="43" w:author="Maximilian Schmitz" w:date="2015-01-08T20:23:00Z">
        <w:r>
          <w:rPr>
            <w:noProof/>
            <w:webHidden/>
          </w:rPr>
          <w:t>3</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44" w:author="Maximilian Schmitz" w:date="2015-01-08T20:23:00Z"/>
          <w:rFonts w:asciiTheme="minorHAnsi" w:eastAsiaTheme="minorEastAsia" w:hAnsiTheme="minorHAnsi" w:cstheme="minorBidi"/>
          <w:smallCaps w:val="0"/>
          <w:noProof/>
          <w:sz w:val="22"/>
          <w:szCs w:val="22"/>
        </w:rPr>
      </w:pPr>
      <w:ins w:id="45"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"_Toc408511941"</w:instrText>
        </w:r>
        <w:r w:rsidRPr="00144A9D">
          <w:rPr>
            <w:rStyle w:val="Hyperlink"/>
            <w:noProof/>
          </w:rPr>
          <w:instrText xml:space="preserve"> </w:instrText>
        </w:r>
        <w:r w:rsidRPr="00144A9D">
          <w:rPr>
            <w:rStyle w:val="Hyperlink"/>
            <w:noProof/>
          </w:rPr>
          <w:fldChar w:fldCharType="separate"/>
        </w:r>
        <w:r w:rsidRPr="00144A9D">
          <w:rPr>
            <w:rStyle w:val="Hyperlink"/>
            <w:noProof/>
          </w:rPr>
          <w:t>3.1</w:t>
        </w:r>
        <w:r>
          <w:rPr>
            <w:rFonts w:asciiTheme="minorHAnsi" w:eastAsiaTheme="minorEastAsia" w:hAnsiTheme="minorHAnsi" w:cstheme="minorBidi"/>
            <w:smallCaps w:val="0"/>
            <w:noProof/>
            <w:sz w:val="22"/>
            <w:szCs w:val="22"/>
          </w:rPr>
          <w:tab/>
        </w:r>
        <w:r w:rsidRPr="00144A9D">
          <w:rPr>
            <w:rStyle w:val="Hyperlink"/>
            <w:noProof/>
          </w:rPr>
          <w:t>Einleitung</w:t>
        </w:r>
        <w:r>
          <w:rPr>
            <w:noProof/>
            <w:webHidden/>
          </w:rPr>
          <w:tab/>
        </w:r>
        <w:r>
          <w:rPr>
            <w:noProof/>
            <w:webHidden/>
          </w:rPr>
          <w:fldChar w:fldCharType="begin"/>
        </w:r>
        <w:r>
          <w:rPr>
            <w:noProof/>
            <w:webHidden/>
          </w:rPr>
          <w:instrText xml:space="preserve"> PAGEREF _Toc408511941 \h </w:instrText>
        </w:r>
      </w:ins>
      <w:r>
        <w:rPr>
          <w:noProof/>
          <w:webHidden/>
        </w:rPr>
      </w:r>
      <w:r>
        <w:rPr>
          <w:noProof/>
          <w:webHidden/>
        </w:rPr>
        <w:fldChar w:fldCharType="separate"/>
      </w:r>
      <w:ins w:id="46" w:author="Maximilian Schmitz" w:date="2015-01-08T20:23:00Z">
        <w:r>
          <w:rPr>
            <w:noProof/>
            <w:webHidden/>
          </w:rPr>
          <w:t>3</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47" w:author="Maximilian Schmitz" w:date="2015-01-08T20:23:00Z"/>
          <w:rFonts w:asciiTheme="minorHAnsi" w:eastAsiaTheme="minorEastAsia" w:hAnsiTheme="minorHAnsi" w:cstheme="minorBidi"/>
          <w:smallCaps w:val="0"/>
          <w:noProof/>
          <w:sz w:val="22"/>
          <w:szCs w:val="22"/>
        </w:rPr>
      </w:pPr>
      <w:ins w:id="48"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"_Toc408511942"</w:instrText>
        </w:r>
        <w:r w:rsidRPr="00144A9D">
          <w:rPr>
            <w:rStyle w:val="Hyperlink"/>
            <w:noProof/>
          </w:rPr>
          <w:instrText xml:space="preserve"> </w:instrText>
        </w:r>
        <w:r w:rsidRPr="00144A9D">
          <w:rPr>
            <w:rStyle w:val="Hyperlink"/>
            <w:noProof/>
          </w:rPr>
          <w:fldChar w:fldCharType="separate"/>
        </w:r>
        <w:r w:rsidRPr="00144A9D">
          <w:rPr>
            <w:rStyle w:val="Hyperlink"/>
            <w:noProof/>
          </w:rPr>
          <w:t>3.2</w:t>
        </w:r>
        <w:r>
          <w:rPr>
            <w:rFonts w:asciiTheme="minorHAnsi" w:eastAsiaTheme="minorEastAsia" w:hAnsiTheme="minorHAnsi" w:cstheme="minorBidi"/>
            <w:smallCaps w:val="0"/>
            <w:noProof/>
            <w:sz w:val="22"/>
            <w:szCs w:val="22"/>
          </w:rPr>
          <w:tab/>
        </w:r>
        <w:r w:rsidRPr="00144A9D">
          <w:rPr>
            <w:rStyle w:val="Hyperlink"/>
            <w:noProof/>
          </w:rPr>
          <w:t>Game Engine</w:t>
        </w:r>
        <w:r>
          <w:rPr>
            <w:noProof/>
            <w:webHidden/>
          </w:rPr>
          <w:tab/>
        </w:r>
        <w:r>
          <w:rPr>
            <w:noProof/>
            <w:webHidden/>
          </w:rPr>
          <w:fldChar w:fldCharType="begin"/>
        </w:r>
        <w:r>
          <w:rPr>
            <w:noProof/>
            <w:webHidden/>
          </w:rPr>
          <w:instrText xml:space="preserve"> PAGEREF _Toc408511942 \h </w:instrText>
        </w:r>
      </w:ins>
      <w:r>
        <w:rPr>
          <w:noProof/>
          <w:webHidden/>
        </w:rPr>
      </w:r>
      <w:r>
        <w:rPr>
          <w:noProof/>
          <w:webHidden/>
        </w:rPr>
        <w:fldChar w:fldCharType="separate"/>
      </w:r>
      <w:ins w:id="49" w:author="Maximilian Schmitz" w:date="2015-01-08T20:23:00Z">
        <w:r>
          <w:rPr>
            <w:noProof/>
            <w:webHidden/>
          </w:rPr>
          <w:t>3</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50" w:author="Maximilian Schmitz" w:date="2015-01-08T20:23:00Z"/>
          <w:rFonts w:asciiTheme="minorHAnsi" w:eastAsiaTheme="minorEastAsia" w:hAnsiTheme="minorHAnsi" w:cstheme="minorBidi"/>
          <w:i w:val="0"/>
          <w:iCs w:val="0"/>
          <w:noProof/>
          <w:sz w:val="22"/>
          <w:szCs w:val="22"/>
        </w:rPr>
      </w:pPr>
      <w:ins w:id="51"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"_Toc408511944"</w:instrText>
        </w:r>
        <w:r w:rsidRPr="00144A9D">
          <w:rPr>
            <w:rStyle w:val="Hyperlink"/>
            <w:noProof/>
          </w:rPr>
          <w:instrText xml:space="preserve"> </w:instrText>
        </w:r>
        <w:r w:rsidRPr="00144A9D">
          <w:rPr>
            <w:rStyle w:val="Hyperlink"/>
            <w:noProof/>
          </w:rPr>
          <w:fldChar w:fldCharType="separate"/>
        </w:r>
        <w:r w:rsidRPr="00144A9D">
          <w:rPr>
            <w:rStyle w:val="Hyperlink"/>
            <w:noProof/>
          </w:rPr>
          <w:t>3.2.1</w:t>
        </w:r>
        <w:r>
          <w:rPr>
            <w:rFonts w:asciiTheme="minorHAnsi" w:eastAsiaTheme="minorEastAsia" w:hAnsiTheme="minorHAnsi" w:cstheme="minorBidi"/>
            <w:i w:val="0"/>
            <w:iCs w:val="0"/>
            <w:noProof/>
            <w:sz w:val="22"/>
            <w:szCs w:val="22"/>
          </w:rPr>
          <w:tab/>
        </w:r>
        <w:r w:rsidRPr="00144A9D">
          <w:rPr>
            <w:rStyle w:val="Hyperlink"/>
            <w:noProof/>
          </w:rPr>
          <w:t>Grundsätzliches</w:t>
        </w:r>
        <w:r>
          <w:rPr>
            <w:noProof/>
            <w:webHidden/>
          </w:rPr>
          <w:tab/>
        </w:r>
        <w:r>
          <w:rPr>
            <w:noProof/>
            <w:webHidden/>
          </w:rPr>
          <w:fldChar w:fldCharType="begin"/>
        </w:r>
        <w:r>
          <w:rPr>
            <w:noProof/>
            <w:webHidden/>
          </w:rPr>
          <w:instrText xml:space="preserve"> PAGEREF _Toc408511944 \h </w:instrText>
        </w:r>
      </w:ins>
      <w:r>
        <w:rPr>
          <w:noProof/>
          <w:webHidden/>
        </w:rPr>
      </w:r>
      <w:r>
        <w:rPr>
          <w:noProof/>
          <w:webHidden/>
        </w:rPr>
        <w:fldChar w:fldCharType="separate"/>
      </w:r>
      <w:ins w:id="52" w:author="Maximilian Schmitz" w:date="2015-01-08T20:23:00Z">
        <w:r>
          <w:rPr>
            <w:noProof/>
            <w:webHidden/>
          </w:rPr>
          <w:t>3</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53" w:author="Maximilian Schmitz" w:date="2015-01-08T20:23:00Z"/>
          <w:rFonts w:asciiTheme="minorHAnsi" w:eastAsiaTheme="minorEastAsia" w:hAnsiTheme="minorHAnsi" w:cstheme="minorBidi"/>
          <w:i w:val="0"/>
          <w:iCs w:val="0"/>
          <w:noProof/>
          <w:sz w:val="22"/>
          <w:szCs w:val="22"/>
        </w:rPr>
      </w:pPr>
      <w:ins w:id="54"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"_Toc408511945"</w:instrText>
        </w:r>
        <w:r w:rsidRPr="00144A9D">
          <w:rPr>
            <w:rStyle w:val="Hyperlink"/>
            <w:noProof/>
          </w:rPr>
          <w:instrText xml:space="preserve"> </w:instrText>
        </w:r>
        <w:r w:rsidRPr="00144A9D">
          <w:rPr>
            <w:rStyle w:val="Hyperlink"/>
            <w:noProof/>
          </w:rPr>
          <w:fldChar w:fldCharType="separate"/>
        </w:r>
        <w:r w:rsidRPr="00144A9D">
          <w:rPr>
            <w:rStyle w:val="Hyperlink"/>
            <w:noProof/>
          </w:rPr>
          <w:t>3.2.2</w:t>
        </w:r>
        <w:r>
          <w:rPr>
            <w:rFonts w:asciiTheme="minorHAnsi" w:eastAsiaTheme="minorEastAsia" w:hAnsiTheme="minorHAnsi" w:cstheme="minorBidi"/>
            <w:i w:val="0"/>
            <w:iCs w:val="0"/>
            <w:noProof/>
            <w:sz w:val="22"/>
            <w:szCs w:val="22"/>
          </w:rPr>
          <w:tab/>
        </w:r>
        <w:r w:rsidRPr="00144A9D">
          <w:rPr>
            <w:rStyle w:val="Hyperlink"/>
            <w:noProof/>
          </w:rPr>
          <w:t>Source Engine</w:t>
        </w:r>
        <w:r>
          <w:rPr>
            <w:noProof/>
            <w:webHidden/>
          </w:rPr>
          <w:tab/>
        </w:r>
        <w:r>
          <w:rPr>
            <w:noProof/>
            <w:webHidden/>
          </w:rPr>
          <w:fldChar w:fldCharType="begin"/>
        </w:r>
        <w:r>
          <w:rPr>
            <w:noProof/>
            <w:webHidden/>
          </w:rPr>
          <w:instrText xml:space="preserve"> PAGEREF _Toc408511945 \h </w:instrText>
        </w:r>
      </w:ins>
      <w:r>
        <w:rPr>
          <w:noProof/>
          <w:webHidden/>
        </w:rPr>
      </w:r>
      <w:r>
        <w:rPr>
          <w:noProof/>
          <w:webHidden/>
        </w:rPr>
        <w:fldChar w:fldCharType="separate"/>
      </w:r>
      <w:ins w:id="55" w:author="Maximilian Schmitz" w:date="2015-01-08T20:23:00Z">
        <w:r>
          <w:rPr>
            <w:noProof/>
            <w:webHidden/>
          </w:rPr>
          <w:t>3</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56" w:author="Maximilian Schmitz" w:date="2015-01-08T20:23:00Z"/>
          <w:rFonts w:asciiTheme="minorHAnsi" w:eastAsiaTheme="minorEastAsia" w:hAnsiTheme="minorHAnsi" w:cstheme="minorBidi"/>
          <w:i w:val="0"/>
          <w:iCs w:val="0"/>
          <w:noProof/>
          <w:sz w:val="22"/>
          <w:szCs w:val="22"/>
        </w:rPr>
      </w:pPr>
      <w:ins w:id="57"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"_Toc408511946"</w:instrText>
        </w:r>
        <w:r w:rsidRPr="00144A9D">
          <w:rPr>
            <w:rStyle w:val="Hyperlink"/>
            <w:noProof/>
          </w:rPr>
          <w:instrText xml:space="preserve"> </w:instrText>
        </w:r>
        <w:r w:rsidRPr="00144A9D">
          <w:rPr>
            <w:rStyle w:val="Hyperlink"/>
            <w:noProof/>
          </w:rPr>
          <w:fldChar w:fldCharType="separate"/>
        </w:r>
        <w:r w:rsidRPr="00144A9D">
          <w:rPr>
            <w:rStyle w:val="Hyperlink"/>
            <w:noProof/>
          </w:rPr>
          <w:t>3.2.3</w:t>
        </w:r>
        <w:r>
          <w:rPr>
            <w:rFonts w:asciiTheme="minorHAnsi" w:eastAsiaTheme="minorEastAsia" w:hAnsiTheme="minorHAnsi" w:cstheme="minorBidi"/>
            <w:i w:val="0"/>
            <w:iCs w:val="0"/>
            <w:noProof/>
            <w:sz w:val="22"/>
            <w:szCs w:val="22"/>
          </w:rPr>
          <w:tab/>
        </w:r>
        <w:r w:rsidRPr="00144A9D">
          <w:rPr>
            <w:rStyle w:val="Hyperlink"/>
            <w:noProof/>
          </w:rPr>
          <w:t>Unity</w:t>
        </w:r>
        <w:r>
          <w:rPr>
            <w:noProof/>
            <w:webHidden/>
          </w:rPr>
          <w:tab/>
        </w:r>
        <w:r>
          <w:rPr>
            <w:noProof/>
            <w:webHidden/>
          </w:rPr>
          <w:fldChar w:fldCharType="begin"/>
        </w:r>
        <w:r>
          <w:rPr>
            <w:noProof/>
            <w:webHidden/>
          </w:rPr>
          <w:instrText xml:space="preserve"> PAGEREF _Toc408511946 \h </w:instrText>
        </w:r>
      </w:ins>
      <w:r>
        <w:rPr>
          <w:noProof/>
          <w:webHidden/>
        </w:rPr>
      </w:r>
      <w:r>
        <w:rPr>
          <w:noProof/>
          <w:webHidden/>
        </w:rPr>
        <w:fldChar w:fldCharType="separate"/>
      </w:r>
      <w:ins w:id="58" w:author="Maximilian Schmitz" w:date="2015-01-08T20:23:00Z">
        <w:r>
          <w:rPr>
            <w:noProof/>
            <w:webHidden/>
          </w:rPr>
          <w:t>4</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59" w:author="Maximilian Schmitz" w:date="2015-01-08T20:23:00Z"/>
          <w:rFonts w:asciiTheme="minorHAnsi" w:eastAsiaTheme="minorEastAsia" w:hAnsiTheme="minorHAnsi" w:cstheme="minorBidi"/>
          <w:i w:val="0"/>
          <w:iCs w:val="0"/>
          <w:noProof/>
          <w:sz w:val="22"/>
          <w:szCs w:val="22"/>
        </w:rPr>
      </w:pPr>
      <w:ins w:id="60"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"_Toc408511947"</w:instrText>
        </w:r>
        <w:r w:rsidRPr="00144A9D">
          <w:rPr>
            <w:rStyle w:val="Hyperlink"/>
            <w:noProof/>
          </w:rPr>
          <w:instrText xml:space="preserve"> </w:instrText>
        </w:r>
        <w:r w:rsidRPr="00144A9D">
          <w:rPr>
            <w:rStyle w:val="Hyperlink"/>
            <w:noProof/>
          </w:rPr>
          <w:fldChar w:fldCharType="separate"/>
        </w:r>
        <w:r w:rsidRPr="00144A9D">
          <w:rPr>
            <w:rStyle w:val="Hyperlink"/>
            <w:noProof/>
            <w:lang w:val="en-US"/>
          </w:rPr>
          <w:t>3.2.4</w:t>
        </w:r>
        <w:r>
          <w:rPr>
            <w:rFonts w:asciiTheme="minorHAnsi" w:eastAsiaTheme="minorEastAsia" w:hAnsiTheme="minorHAnsi" w:cstheme="minorBidi"/>
            <w:i w:val="0"/>
            <w:iCs w:val="0"/>
            <w:noProof/>
            <w:sz w:val="22"/>
            <w:szCs w:val="22"/>
          </w:rPr>
          <w:tab/>
        </w:r>
        <w:r w:rsidRPr="00144A9D">
          <w:rPr>
            <w:rStyle w:val="Hyperlink"/>
            <w:noProof/>
            <w:lang w:val="en-US"/>
          </w:rPr>
          <w:t>Unreal Engine 4</w:t>
        </w:r>
        <w:r>
          <w:rPr>
            <w:noProof/>
            <w:webHidden/>
          </w:rPr>
          <w:tab/>
        </w:r>
        <w:r>
          <w:rPr>
            <w:noProof/>
            <w:webHidden/>
          </w:rPr>
          <w:fldChar w:fldCharType="begin"/>
        </w:r>
        <w:r>
          <w:rPr>
            <w:noProof/>
            <w:webHidden/>
          </w:rPr>
          <w:instrText xml:space="preserve"> PAGEREF _Toc408511947 \h </w:instrText>
        </w:r>
      </w:ins>
      <w:r>
        <w:rPr>
          <w:noProof/>
          <w:webHidden/>
        </w:rPr>
      </w:r>
      <w:r>
        <w:rPr>
          <w:noProof/>
          <w:webHidden/>
        </w:rPr>
        <w:fldChar w:fldCharType="separate"/>
      </w:r>
      <w:ins w:id="61" w:author="Maximilian Schmitz" w:date="2015-01-08T20:23:00Z">
        <w:r>
          <w:rPr>
            <w:noProof/>
            <w:webHidden/>
          </w:rPr>
          <w:t>4</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62" w:author="Maximilian Schmitz" w:date="2015-01-08T20:23:00Z"/>
          <w:rFonts w:asciiTheme="minorHAnsi" w:eastAsiaTheme="minorEastAsia" w:hAnsiTheme="minorHAnsi" w:cstheme="minorBidi"/>
          <w:i w:val="0"/>
          <w:iCs w:val="0"/>
          <w:noProof/>
          <w:sz w:val="22"/>
          <w:szCs w:val="22"/>
        </w:rPr>
      </w:pPr>
      <w:ins w:id="63"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"_Toc408511948"</w:instrText>
        </w:r>
        <w:r w:rsidRPr="00144A9D">
          <w:rPr>
            <w:rStyle w:val="Hyperlink"/>
            <w:noProof/>
          </w:rPr>
          <w:instrText xml:space="preserve"> </w:instrText>
        </w:r>
        <w:r w:rsidRPr="00144A9D">
          <w:rPr>
            <w:rStyle w:val="Hyperlink"/>
            <w:noProof/>
          </w:rPr>
          <w:fldChar w:fldCharType="separate"/>
        </w:r>
        <w:r w:rsidRPr="00144A9D">
          <w:rPr>
            <w:rStyle w:val="Hyperlink"/>
            <w:noProof/>
          </w:rPr>
          <w:t>3.2.5</w:t>
        </w:r>
        <w:r>
          <w:rPr>
            <w:rFonts w:asciiTheme="minorHAnsi" w:eastAsiaTheme="minorEastAsia" w:hAnsiTheme="minorHAnsi" w:cstheme="minorBidi"/>
            <w:i w:val="0"/>
            <w:iCs w:val="0"/>
            <w:noProof/>
            <w:sz w:val="22"/>
            <w:szCs w:val="22"/>
          </w:rPr>
          <w:tab/>
        </w:r>
        <w:r w:rsidRPr="00144A9D">
          <w:rPr>
            <w:rStyle w:val="Hyperlink"/>
            <w:noProof/>
          </w:rPr>
          <w:t>Verwendung im Projekt</w:t>
        </w:r>
        <w:r>
          <w:rPr>
            <w:noProof/>
            <w:webHidden/>
          </w:rPr>
          <w:tab/>
        </w:r>
        <w:r>
          <w:rPr>
            <w:noProof/>
            <w:webHidden/>
          </w:rPr>
          <w:fldChar w:fldCharType="begin"/>
        </w:r>
        <w:r>
          <w:rPr>
            <w:noProof/>
            <w:webHidden/>
          </w:rPr>
          <w:instrText xml:space="preserve"> PAGEREF _Toc408511948 \h </w:instrText>
        </w:r>
      </w:ins>
      <w:r>
        <w:rPr>
          <w:noProof/>
          <w:webHidden/>
        </w:rPr>
      </w:r>
      <w:r>
        <w:rPr>
          <w:noProof/>
          <w:webHidden/>
        </w:rPr>
        <w:fldChar w:fldCharType="separate"/>
      </w:r>
      <w:ins w:id="64" w:author="Maximilian Schmitz" w:date="2015-01-08T20:23:00Z">
        <w:r>
          <w:rPr>
            <w:noProof/>
            <w:webHidden/>
          </w:rPr>
          <w:t>4</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65" w:author="Maximilian Schmitz" w:date="2015-01-08T20:23:00Z"/>
          <w:rFonts w:asciiTheme="minorHAnsi" w:eastAsiaTheme="minorEastAsia" w:hAnsiTheme="minorHAnsi" w:cstheme="minorBidi"/>
          <w:smallCaps w:val="0"/>
          <w:noProof/>
          <w:sz w:val="22"/>
          <w:szCs w:val="22"/>
        </w:rPr>
      </w:pPr>
      <w:ins w:id="66"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"_Toc408511949"</w:instrText>
        </w:r>
        <w:r w:rsidRPr="00144A9D">
          <w:rPr>
            <w:rStyle w:val="Hyperlink"/>
            <w:noProof/>
          </w:rPr>
          <w:instrText xml:space="preserve"> </w:instrText>
        </w:r>
        <w:r w:rsidRPr="00144A9D">
          <w:rPr>
            <w:rStyle w:val="Hyperlink"/>
            <w:noProof/>
          </w:rPr>
          <w:fldChar w:fldCharType="separate"/>
        </w:r>
        <w:r w:rsidRPr="00144A9D">
          <w:rPr>
            <w:rStyle w:val="Hyperlink"/>
            <w:noProof/>
          </w:rPr>
          <w:t>3.3</w:t>
        </w:r>
        <w:r>
          <w:rPr>
            <w:rFonts w:asciiTheme="minorHAnsi" w:eastAsiaTheme="minorEastAsia" w:hAnsiTheme="minorHAnsi" w:cstheme="minorBidi"/>
            <w:smallCaps w:val="0"/>
            <w:noProof/>
            <w:sz w:val="22"/>
            <w:szCs w:val="22"/>
          </w:rPr>
          <w:tab/>
        </w:r>
        <w:r w:rsidRPr="00144A9D">
          <w:rPr>
            <w:rStyle w:val="Hyperlink"/>
            <w:noProof/>
          </w:rPr>
          <w:t>Scripting-Ansatz</w:t>
        </w:r>
        <w:r>
          <w:rPr>
            <w:noProof/>
            <w:webHidden/>
          </w:rPr>
          <w:tab/>
        </w:r>
        <w:r>
          <w:rPr>
            <w:noProof/>
            <w:webHidden/>
          </w:rPr>
          <w:fldChar w:fldCharType="begin"/>
        </w:r>
        <w:r>
          <w:rPr>
            <w:noProof/>
            <w:webHidden/>
          </w:rPr>
          <w:instrText xml:space="preserve"> PAGEREF _Toc408511949 \h </w:instrText>
        </w:r>
      </w:ins>
      <w:r>
        <w:rPr>
          <w:noProof/>
          <w:webHidden/>
        </w:rPr>
      </w:r>
      <w:r>
        <w:rPr>
          <w:noProof/>
          <w:webHidden/>
        </w:rPr>
        <w:fldChar w:fldCharType="separate"/>
      </w:r>
      <w:ins w:id="67" w:author="Maximilian Schmitz" w:date="2015-01-08T20:23:00Z">
        <w:r>
          <w:rPr>
            <w:noProof/>
            <w:webHidden/>
          </w:rPr>
          <w:t>5</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68" w:author="Maximilian Schmitz" w:date="2015-01-08T20:23:00Z"/>
          <w:rFonts w:asciiTheme="minorHAnsi" w:eastAsiaTheme="minorEastAsia" w:hAnsiTheme="minorHAnsi" w:cstheme="minorBidi"/>
          <w:i w:val="0"/>
          <w:iCs w:val="0"/>
          <w:noProof/>
          <w:sz w:val="22"/>
          <w:szCs w:val="22"/>
        </w:rPr>
      </w:pPr>
      <w:ins w:id="69"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"_Toc408511950"</w:instrText>
        </w:r>
        <w:r w:rsidRPr="00144A9D">
          <w:rPr>
            <w:rStyle w:val="Hyperlink"/>
            <w:noProof/>
          </w:rPr>
          <w:instrText xml:space="preserve"> </w:instrText>
        </w:r>
        <w:r w:rsidRPr="00144A9D">
          <w:rPr>
            <w:rStyle w:val="Hyperlink"/>
            <w:noProof/>
          </w:rPr>
          <w:fldChar w:fldCharType="separate"/>
        </w:r>
        <w:r w:rsidRPr="00144A9D">
          <w:rPr>
            <w:rStyle w:val="Hyperlink"/>
            <w:noProof/>
          </w:rPr>
          <w:t>3.3.1</w:t>
        </w:r>
        <w:r>
          <w:rPr>
            <w:rFonts w:asciiTheme="minorHAnsi" w:eastAsiaTheme="minorEastAsia" w:hAnsiTheme="minorHAnsi" w:cstheme="minorBidi"/>
            <w:i w:val="0"/>
            <w:iCs w:val="0"/>
            <w:noProof/>
            <w:sz w:val="22"/>
            <w:szCs w:val="22"/>
          </w:rPr>
          <w:tab/>
        </w:r>
        <w:r w:rsidRPr="00144A9D">
          <w:rPr>
            <w:rStyle w:val="Hyperlink"/>
            <w:noProof/>
          </w:rPr>
          <w:t>Grundsätzliches</w:t>
        </w:r>
        <w:r>
          <w:rPr>
            <w:noProof/>
            <w:webHidden/>
          </w:rPr>
          <w:tab/>
        </w:r>
        <w:r>
          <w:rPr>
            <w:noProof/>
            <w:webHidden/>
          </w:rPr>
          <w:fldChar w:fldCharType="begin"/>
        </w:r>
        <w:r>
          <w:rPr>
            <w:noProof/>
            <w:webHidden/>
          </w:rPr>
          <w:instrText xml:space="preserve"> PAGEREF _Toc408511950 \h </w:instrText>
        </w:r>
      </w:ins>
      <w:r>
        <w:rPr>
          <w:noProof/>
          <w:webHidden/>
        </w:rPr>
      </w:r>
      <w:r>
        <w:rPr>
          <w:noProof/>
          <w:webHidden/>
        </w:rPr>
        <w:fldChar w:fldCharType="separate"/>
      </w:r>
      <w:ins w:id="70" w:author="Maximilian Schmitz" w:date="2015-01-08T20:23:00Z">
        <w:r>
          <w:rPr>
            <w:noProof/>
            <w:webHidden/>
          </w:rPr>
          <w:t>5</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71" w:author="Maximilian Schmitz" w:date="2015-01-08T20:23:00Z"/>
          <w:rFonts w:asciiTheme="minorHAnsi" w:eastAsiaTheme="minorEastAsia" w:hAnsiTheme="minorHAnsi" w:cstheme="minorBidi"/>
          <w:i w:val="0"/>
          <w:iCs w:val="0"/>
          <w:noProof/>
          <w:sz w:val="22"/>
          <w:szCs w:val="22"/>
        </w:rPr>
      </w:pPr>
      <w:ins w:id="72"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"_Toc408511951"</w:instrText>
        </w:r>
        <w:r w:rsidRPr="00144A9D">
          <w:rPr>
            <w:rStyle w:val="Hyperlink"/>
            <w:noProof/>
          </w:rPr>
          <w:instrText xml:space="preserve"> </w:instrText>
        </w:r>
        <w:r w:rsidRPr="00144A9D">
          <w:rPr>
            <w:rStyle w:val="Hyperlink"/>
            <w:noProof/>
          </w:rPr>
          <w:fldChar w:fldCharType="separate"/>
        </w:r>
        <w:r w:rsidRPr="00144A9D">
          <w:rPr>
            <w:rStyle w:val="Hyperlink"/>
            <w:noProof/>
          </w:rPr>
          <w:t>3.3.2</w:t>
        </w:r>
        <w:r>
          <w:rPr>
            <w:rFonts w:asciiTheme="minorHAnsi" w:eastAsiaTheme="minorEastAsia" w:hAnsiTheme="minorHAnsi" w:cstheme="minorBidi"/>
            <w:i w:val="0"/>
            <w:iCs w:val="0"/>
            <w:noProof/>
            <w:sz w:val="22"/>
            <w:szCs w:val="22"/>
          </w:rPr>
          <w:tab/>
        </w:r>
        <w:r w:rsidRPr="00144A9D">
          <w:rPr>
            <w:rStyle w:val="Hyperlink"/>
            <w:noProof/>
          </w:rPr>
          <w:t>Lua</w:t>
        </w:r>
        <w:r>
          <w:rPr>
            <w:noProof/>
            <w:webHidden/>
          </w:rPr>
          <w:tab/>
        </w:r>
        <w:r>
          <w:rPr>
            <w:noProof/>
            <w:webHidden/>
          </w:rPr>
          <w:fldChar w:fldCharType="begin"/>
        </w:r>
        <w:r>
          <w:rPr>
            <w:noProof/>
            <w:webHidden/>
          </w:rPr>
          <w:instrText xml:space="preserve"> PAGEREF _Toc408511951 \h </w:instrText>
        </w:r>
      </w:ins>
      <w:r>
        <w:rPr>
          <w:noProof/>
          <w:webHidden/>
        </w:rPr>
      </w:r>
      <w:r>
        <w:rPr>
          <w:noProof/>
          <w:webHidden/>
        </w:rPr>
        <w:fldChar w:fldCharType="separate"/>
      </w:r>
      <w:ins w:id="73" w:author="Maximilian Schmitz" w:date="2015-01-08T20:23:00Z">
        <w:r>
          <w:rPr>
            <w:noProof/>
            <w:webHidden/>
          </w:rPr>
          <w:t>5</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74" w:author="Maximilian Schmitz" w:date="2015-01-08T20:23:00Z"/>
          <w:rFonts w:asciiTheme="minorHAnsi" w:eastAsiaTheme="minorEastAsia" w:hAnsiTheme="minorHAnsi" w:cstheme="minorBidi"/>
          <w:smallCaps w:val="0"/>
          <w:noProof/>
          <w:sz w:val="22"/>
          <w:szCs w:val="22"/>
        </w:rPr>
      </w:pPr>
      <w:ins w:id="75"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"_Toc408511952"</w:instrText>
        </w:r>
        <w:r w:rsidRPr="00144A9D">
          <w:rPr>
            <w:rStyle w:val="Hyperlink"/>
            <w:noProof/>
          </w:rPr>
          <w:instrText xml:space="preserve"> </w:instrText>
        </w:r>
        <w:r w:rsidRPr="00144A9D">
          <w:rPr>
            <w:rStyle w:val="Hyperlink"/>
            <w:noProof/>
          </w:rPr>
          <w:fldChar w:fldCharType="separate"/>
        </w:r>
        <w:r w:rsidRPr="00144A9D">
          <w:rPr>
            <w:rStyle w:val="Hyperlink"/>
            <w:noProof/>
          </w:rPr>
          <w:t>3.4</w:t>
        </w:r>
        <w:r>
          <w:rPr>
            <w:rFonts w:asciiTheme="minorHAnsi" w:eastAsiaTheme="minorEastAsia" w:hAnsiTheme="minorHAnsi" w:cstheme="minorBidi"/>
            <w:smallCaps w:val="0"/>
            <w:noProof/>
            <w:sz w:val="22"/>
            <w:szCs w:val="22"/>
          </w:rPr>
          <w:tab/>
        </w:r>
        <w:r w:rsidRPr="00144A9D">
          <w:rPr>
            <w:rStyle w:val="Hyperlink"/>
            <w:noProof/>
          </w:rPr>
          <w:t>Robo Cup</w:t>
        </w:r>
        <w:r>
          <w:rPr>
            <w:noProof/>
            <w:webHidden/>
          </w:rPr>
          <w:tab/>
        </w:r>
        <w:r>
          <w:rPr>
            <w:noProof/>
            <w:webHidden/>
          </w:rPr>
          <w:fldChar w:fldCharType="begin"/>
        </w:r>
        <w:r>
          <w:rPr>
            <w:noProof/>
            <w:webHidden/>
          </w:rPr>
          <w:instrText xml:space="preserve"> PAGEREF _Toc408511952 \h </w:instrText>
        </w:r>
      </w:ins>
      <w:r>
        <w:rPr>
          <w:noProof/>
          <w:webHidden/>
        </w:rPr>
      </w:r>
      <w:r>
        <w:rPr>
          <w:noProof/>
          <w:webHidden/>
        </w:rPr>
        <w:fldChar w:fldCharType="separate"/>
      </w:r>
      <w:ins w:id="76" w:author="Maximilian Schmitz" w:date="2015-01-08T20:23:00Z">
        <w:r>
          <w:rPr>
            <w:noProof/>
            <w:webHidden/>
          </w:rPr>
          <w:t>6</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77" w:author="Maximilian Schmitz" w:date="2015-01-08T20:23:00Z"/>
          <w:rFonts w:asciiTheme="minorHAnsi" w:eastAsiaTheme="minorEastAsia" w:hAnsiTheme="minorHAnsi" w:cstheme="minorBidi"/>
          <w:smallCaps w:val="0"/>
          <w:noProof/>
          <w:sz w:val="22"/>
          <w:szCs w:val="22"/>
        </w:rPr>
      </w:pPr>
      <w:ins w:id="78"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"_Toc408511953"</w:instrText>
        </w:r>
        <w:r w:rsidRPr="00144A9D">
          <w:rPr>
            <w:rStyle w:val="Hyperlink"/>
            <w:noProof/>
          </w:rPr>
          <w:instrText xml:space="preserve"> </w:instrText>
        </w:r>
        <w:r w:rsidRPr="00144A9D">
          <w:rPr>
            <w:rStyle w:val="Hyperlink"/>
            <w:noProof/>
          </w:rPr>
          <w:fldChar w:fldCharType="separate"/>
        </w:r>
        <w:r w:rsidRPr="00144A9D">
          <w:rPr>
            <w:rStyle w:val="Hyperlink"/>
            <w:noProof/>
          </w:rPr>
          <w:t>3.5</w:t>
        </w:r>
        <w:r>
          <w:rPr>
            <w:rFonts w:asciiTheme="minorHAnsi" w:eastAsiaTheme="minorEastAsia" w:hAnsiTheme="minorHAnsi" w:cstheme="minorBidi"/>
            <w:smallCaps w:val="0"/>
            <w:noProof/>
            <w:sz w:val="22"/>
            <w:szCs w:val="22"/>
          </w:rPr>
          <w:tab/>
        </w:r>
        <w:r w:rsidRPr="00144A9D">
          <w:rPr>
            <w:rStyle w:val="Hyperlink"/>
            <w:noProof/>
          </w:rPr>
          <w:t>Künstliche Intelligenz</w:t>
        </w:r>
        <w:r>
          <w:rPr>
            <w:noProof/>
            <w:webHidden/>
          </w:rPr>
          <w:tab/>
        </w:r>
        <w:r>
          <w:rPr>
            <w:noProof/>
            <w:webHidden/>
          </w:rPr>
          <w:fldChar w:fldCharType="begin"/>
        </w:r>
        <w:r>
          <w:rPr>
            <w:noProof/>
            <w:webHidden/>
          </w:rPr>
          <w:instrText xml:space="preserve"> PAGEREF _Toc408511953 \h </w:instrText>
        </w:r>
      </w:ins>
      <w:r>
        <w:rPr>
          <w:noProof/>
          <w:webHidden/>
        </w:rPr>
      </w:r>
      <w:r>
        <w:rPr>
          <w:noProof/>
          <w:webHidden/>
        </w:rPr>
        <w:fldChar w:fldCharType="separate"/>
      </w:r>
      <w:ins w:id="79" w:author="Maximilian Schmitz" w:date="2015-01-08T20:23:00Z">
        <w:r>
          <w:rPr>
            <w:noProof/>
            <w:webHidden/>
          </w:rPr>
          <w:t>7</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80" w:author="Maximilian Schmitz" w:date="2015-01-08T20:23:00Z"/>
          <w:rFonts w:asciiTheme="minorHAnsi" w:eastAsiaTheme="minorEastAsia" w:hAnsiTheme="minorHAnsi" w:cstheme="minorBidi"/>
          <w:smallCaps w:val="0"/>
          <w:noProof/>
          <w:sz w:val="22"/>
          <w:szCs w:val="22"/>
        </w:rPr>
      </w:pPr>
      <w:ins w:id="81"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"_Toc408511954"</w:instrText>
        </w:r>
        <w:r w:rsidRPr="00144A9D">
          <w:rPr>
            <w:rStyle w:val="Hyperlink"/>
            <w:noProof/>
          </w:rPr>
          <w:instrText xml:space="preserve"> </w:instrText>
        </w:r>
        <w:r w:rsidRPr="00144A9D">
          <w:rPr>
            <w:rStyle w:val="Hyperlink"/>
            <w:noProof/>
          </w:rPr>
          <w:fldChar w:fldCharType="separate"/>
        </w:r>
        <w:r w:rsidRPr="00144A9D">
          <w:rPr>
            <w:rStyle w:val="Hyperlink"/>
            <w:noProof/>
          </w:rPr>
          <w:t>3.6</w:t>
        </w:r>
        <w:r>
          <w:rPr>
            <w:rFonts w:asciiTheme="minorHAnsi" w:eastAsiaTheme="minorEastAsia" w:hAnsiTheme="minorHAnsi" w:cstheme="minorBidi"/>
            <w:smallCaps w:val="0"/>
            <w:noProof/>
            <w:sz w:val="22"/>
            <w:szCs w:val="22"/>
          </w:rPr>
          <w:tab/>
        </w:r>
        <w:r w:rsidRPr="00144A9D">
          <w:rPr>
            <w:rStyle w:val="Hyperlink"/>
            <w:noProof/>
          </w:rPr>
          <w:t>Zusammenfassung</w:t>
        </w:r>
        <w:r>
          <w:rPr>
            <w:noProof/>
            <w:webHidden/>
          </w:rPr>
          <w:tab/>
        </w:r>
        <w:r>
          <w:rPr>
            <w:noProof/>
            <w:webHidden/>
          </w:rPr>
          <w:fldChar w:fldCharType="begin"/>
        </w:r>
        <w:r>
          <w:rPr>
            <w:noProof/>
            <w:webHidden/>
          </w:rPr>
          <w:instrText xml:space="preserve"> PAGEREF _Toc408511954 \h </w:instrText>
        </w:r>
      </w:ins>
      <w:r>
        <w:rPr>
          <w:noProof/>
          <w:webHidden/>
        </w:rPr>
      </w:r>
      <w:r>
        <w:rPr>
          <w:noProof/>
          <w:webHidden/>
        </w:rPr>
        <w:fldChar w:fldCharType="separate"/>
      </w:r>
      <w:ins w:id="82" w:author="Maximilian Schmitz" w:date="2015-01-08T20:23:00Z">
        <w:r>
          <w:rPr>
            <w:noProof/>
            <w:webHidden/>
          </w:rPr>
          <w:t>9</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83" w:author="Maximilian Schmitz" w:date="2015-01-08T20:23:00Z"/>
          <w:rFonts w:asciiTheme="minorHAnsi" w:eastAsiaTheme="minorEastAsia" w:hAnsiTheme="minorHAnsi" w:cstheme="minorBidi"/>
          <w:b w:val="0"/>
          <w:bCs w:val="0"/>
          <w:caps w:val="0"/>
          <w:noProof/>
          <w:sz w:val="22"/>
          <w:szCs w:val="22"/>
        </w:rPr>
      </w:pPr>
      <w:ins w:id="84"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"_Toc408511955"</w:instrText>
        </w:r>
        <w:r w:rsidRPr="00144A9D">
          <w:rPr>
            <w:rStyle w:val="Hyperlink"/>
            <w:noProof/>
          </w:rPr>
          <w:instrText xml:space="preserve"> </w:instrText>
        </w:r>
        <w:r w:rsidRPr="00144A9D">
          <w:rPr>
            <w:rStyle w:val="Hyperlink"/>
            <w:noProof/>
          </w:rPr>
          <w:fldChar w:fldCharType="separate"/>
        </w:r>
        <w:r w:rsidRPr="00144A9D">
          <w:rPr>
            <w:rStyle w:val="Hyperlink"/>
            <w:noProof/>
          </w:rPr>
          <w:t>4</w:t>
        </w:r>
        <w:r>
          <w:rPr>
            <w:rFonts w:asciiTheme="minorHAnsi" w:eastAsiaTheme="minorEastAsia" w:hAnsiTheme="minorHAnsi" w:cstheme="minorBidi"/>
            <w:b w:val="0"/>
            <w:bCs w:val="0"/>
            <w:caps w:val="0"/>
            <w:noProof/>
            <w:sz w:val="22"/>
            <w:szCs w:val="22"/>
          </w:rPr>
          <w:tab/>
        </w:r>
        <w:r w:rsidRPr="00144A9D">
          <w:rPr>
            <w:rStyle w:val="Hyperlink"/>
            <w:noProof/>
          </w:rPr>
          <w:t>Planung / Struktur</w:t>
        </w:r>
        <w:r>
          <w:rPr>
            <w:noProof/>
            <w:webHidden/>
          </w:rPr>
          <w:tab/>
        </w:r>
        <w:r>
          <w:rPr>
            <w:noProof/>
            <w:webHidden/>
          </w:rPr>
          <w:fldChar w:fldCharType="begin"/>
        </w:r>
        <w:r>
          <w:rPr>
            <w:noProof/>
            <w:webHidden/>
          </w:rPr>
          <w:instrText xml:space="preserve"> PAGEREF _Toc408511955 \h </w:instrText>
        </w:r>
      </w:ins>
      <w:r>
        <w:rPr>
          <w:noProof/>
          <w:webHidden/>
        </w:rPr>
      </w:r>
      <w:r>
        <w:rPr>
          <w:noProof/>
          <w:webHidden/>
        </w:rPr>
        <w:fldChar w:fldCharType="separate"/>
      </w:r>
      <w:ins w:id="85" w:author="Maximilian Schmitz" w:date="2015-01-08T20:23:00Z">
        <w:r>
          <w:rPr>
            <w:noProof/>
            <w:webHidden/>
          </w:rPr>
          <w:t>10</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86" w:author="Maximilian Schmitz" w:date="2015-01-08T20:23:00Z"/>
          <w:rFonts w:asciiTheme="minorHAnsi" w:eastAsiaTheme="minorEastAsia" w:hAnsiTheme="minorHAnsi" w:cstheme="minorBidi"/>
          <w:smallCaps w:val="0"/>
          <w:noProof/>
          <w:sz w:val="22"/>
          <w:szCs w:val="22"/>
        </w:rPr>
      </w:pPr>
      <w:ins w:id="87"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"_Toc408511956"</w:instrText>
        </w:r>
        <w:r w:rsidRPr="00144A9D">
          <w:rPr>
            <w:rStyle w:val="Hyperlink"/>
            <w:noProof/>
          </w:rPr>
          <w:instrText xml:space="preserve"> </w:instrText>
        </w:r>
        <w:r w:rsidRPr="00144A9D">
          <w:rPr>
            <w:rStyle w:val="Hyperlink"/>
            <w:noProof/>
          </w:rPr>
          <w:fldChar w:fldCharType="separate"/>
        </w:r>
        <w:r w:rsidRPr="00144A9D">
          <w:rPr>
            <w:rStyle w:val="Hyperlink"/>
            <w:noProof/>
          </w:rPr>
          <w:t>4.1</w:t>
        </w:r>
        <w:r>
          <w:rPr>
            <w:rFonts w:asciiTheme="minorHAnsi" w:eastAsiaTheme="minorEastAsia" w:hAnsiTheme="minorHAnsi" w:cstheme="minorBidi"/>
            <w:smallCaps w:val="0"/>
            <w:noProof/>
            <w:sz w:val="22"/>
            <w:szCs w:val="22"/>
          </w:rPr>
          <w:tab/>
        </w:r>
        <w:r w:rsidRPr="00144A9D">
          <w:rPr>
            <w:rStyle w:val="Hyperlink"/>
            <w:noProof/>
          </w:rPr>
          <w:t>Projektmanagement</w:t>
        </w:r>
        <w:r>
          <w:rPr>
            <w:noProof/>
            <w:webHidden/>
          </w:rPr>
          <w:tab/>
        </w:r>
        <w:r>
          <w:rPr>
            <w:noProof/>
            <w:webHidden/>
          </w:rPr>
          <w:fldChar w:fldCharType="begin"/>
        </w:r>
        <w:r>
          <w:rPr>
            <w:noProof/>
            <w:webHidden/>
          </w:rPr>
          <w:instrText xml:space="preserve"> PAGEREF _Toc408511956 \h </w:instrText>
        </w:r>
      </w:ins>
      <w:r>
        <w:rPr>
          <w:noProof/>
          <w:webHidden/>
        </w:rPr>
      </w:r>
      <w:r>
        <w:rPr>
          <w:noProof/>
          <w:webHidden/>
        </w:rPr>
        <w:fldChar w:fldCharType="separate"/>
      </w:r>
      <w:ins w:id="88" w:author="Maximilian Schmitz" w:date="2015-01-08T20:23:00Z">
        <w:r>
          <w:rPr>
            <w:noProof/>
            <w:webHidden/>
          </w:rPr>
          <w:t>10</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89" w:author="Maximilian Schmitz" w:date="2015-01-08T20:23:00Z"/>
          <w:rFonts w:asciiTheme="minorHAnsi" w:eastAsiaTheme="minorEastAsia" w:hAnsiTheme="minorHAnsi" w:cstheme="minorBidi"/>
          <w:smallCaps w:val="0"/>
          <w:noProof/>
          <w:sz w:val="22"/>
          <w:szCs w:val="22"/>
        </w:rPr>
      </w:pPr>
      <w:ins w:id="90"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"_Toc408511957"</w:instrText>
        </w:r>
        <w:r w:rsidRPr="00144A9D">
          <w:rPr>
            <w:rStyle w:val="Hyperlink"/>
            <w:noProof/>
          </w:rPr>
          <w:instrText xml:space="preserve"> </w:instrText>
        </w:r>
        <w:r w:rsidRPr="00144A9D">
          <w:rPr>
            <w:rStyle w:val="Hyperlink"/>
            <w:noProof/>
          </w:rPr>
          <w:fldChar w:fldCharType="separate"/>
        </w:r>
        <w:r w:rsidRPr="00144A9D">
          <w:rPr>
            <w:rStyle w:val="Hyperlink"/>
            <w:noProof/>
          </w:rPr>
          <w:t>4.2</w:t>
        </w:r>
        <w:r>
          <w:rPr>
            <w:rFonts w:asciiTheme="minorHAnsi" w:eastAsiaTheme="minorEastAsia" w:hAnsiTheme="minorHAnsi" w:cstheme="minorBidi"/>
            <w:smallCaps w:val="0"/>
            <w:noProof/>
            <w:sz w:val="22"/>
            <w:szCs w:val="22"/>
          </w:rPr>
          <w:tab/>
        </w:r>
        <w:r w:rsidRPr="00144A9D">
          <w:rPr>
            <w:rStyle w:val="Hyperlink"/>
            <w:noProof/>
          </w:rPr>
          <w:t>Analyse der Aufgabenstellung</w:t>
        </w:r>
        <w:r>
          <w:rPr>
            <w:noProof/>
            <w:webHidden/>
          </w:rPr>
          <w:tab/>
        </w:r>
        <w:r>
          <w:rPr>
            <w:noProof/>
            <w:webHidden/>
          </w:rPr>
          <w:fldChar w:fldCharType="begin"/>
        </w:r>
        <w:r>
          <w:rPr>
            <w:noProof/>
            <w:webHidden/>
          </w:rPr>
          <w:instrText xml:space="preserve"> PAGEREF _Toc408511957 \h </w:instrText>
        </w:r>
      </w:ins>
      <w:r>
        <w:rPr>
          <w:noProof/>
          <w:webHidden/>
        </w:rPr>
      </w:r>
      <w:r>
        <w:rPr>
          <w:noProof/>
          <w:webHidden/>
        </w:rPr>
        <w:fldChar w:fldCharType="separate"/>
      </w:r>
      <w:ins w:id="91" w:author="Maximilian Schmitz" w:date="2015-01-08T20:23:00Z">
        <w:r>
          <w:rPr>
            <w:noProof/>
            <w:webHidden/>
          </w:rPr>
          <w:t>10</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92" w:author="Maximilian Schmitz" w:date="2015-01-08T20:23:00Z"/>
          <w:rFonts w:asciiTheme="minorHAnsi" w:eastAsiaTheme="minorEastAsia" w:hAnsiTheme="minorHAnsi" w:cstheme="minorBidi"/>
          <w:i w:val="0"/>
          <w:iCs w:val="0"/>
          <w:noProof/>
          <w:sz w:val="22"/>
          <w:szCs w:val="22"/>
        </w:rPr>
      </w:pPr>
      <w:ins w:id="93"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"_Toc408511958"</w:instrText>
        </w:r>
        <w:r w:rsidRPr="00144A9D">
          <w:rPr>
            <w:rStyle w:val="Hyperlink"/>
            <w:noProof/>
          </w:rPr>
          <w:instrText xml:space="preserve"> </w:instrText>
        </w:r>
        <w:r w:rsidRPr="00144A9D">
          <w:rPr>
            <w:rStyle w:val="Hyperlink"/>
            <w:noProof/>
          </w:rPr>
          <w:fldChar w:fldCharType="separate"/>
        </w:r>
        <w:r w:rsidRPr="00144A9D">
          <w:rPr>
            <w:rStyle w:val="Hyperlink"/>
            <w:noProof/>
          </w:rPr>
          <w:t>4.2.1</w:t>
        </w:r>
        <w:r>
          <w:rPr>
            <w:rFonts w:asciiTheme="minorHAnsi" w:eastAsiaTheme="minorEastAsia" w:hAnsiTheme="minorHAnsi" w:cstheme="minorBidi"/>
            <w:i w:val="0"/>
            <w:iCs w:val="0"/>
            <w:noProof/>
            <w:sz w:val="22"/>
            <w:szCs w:val="22"/>
          </w:rPr>
          <w:tab/>
        </w:r>
        <w:r w:rsidRPr="00144A9D">
          <w:rPr>
            <w:rStyle w:val="Hyperlink"/>
            <w:noProof/>
          </w:rPr>
          <w:t>Muss-Kriterien</w:t>
        </w:r>
        <w:r>
          <w:rPr>
            <w:noProof/>
            <w:webHidden/>
          </w:rPr>
          <w:tab/>
        </w:r>
        <w:r>
          <w:rPr>
            <w:noProof/>
            <w:webHidden/>
          </w:rPr>
          <w:fldChar w:fldCharType="begin"/>
        </w:r>
        <w:r>
          <w:rPr>
            <w:noProof/>
            <w:webHidden/>
          </w:rPr>
          <w:instrText xml:space="preserve"> PAGEREF _Toc408511958 \h </w:instrText>
        </w:r>
      </w:ins>
      <w:r>
        <w:rPr>
          <w:noProof/>
          <w:webHidden/>
        </w:rPr>
      </w:r>
      <w:r>
        <w:rPr>
          <w:noProof/>
          <w:webHidden/>
        </w:rPr>
        <w:fldChar w:fldCharType="separate"/>
      </w:r>
      <w:ins w:id="94" w:author="Maximilian Schmitz" w:date="2015-01-08T20:23:00Z">
        <w:r>
          <w:rPr>
            <w:noProof/>
            <w:webHidden/>
          </w:rPr>
          <w:t>10</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95" w:author="Maximilian Schmitz" w:date="2015-01-08T20:23:00Z"/>
          <w:rFonts w:asciiTheme="minorHAnsi" w:eastAsiaTheme="minorEastAsia" w:hAnsiTheme="minorHAnsi" w:cstheme="minorBidi"/>
          <w:i w:val="0"/>
          <w:iCs w:val="0"/>
          <w:noProof/>
          <w:sz w:val="22"/>
          <w:szCs w:val="22"/>
        </w:rPr>
      </w:pPr>
      <w:ins w:id="96"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"_Toc408511959"</w:instrText>
        </w:r>
        <w:r w:rsidRPr="00144A9D">
          <w:rPr>
            <w:rStyle w:val="Hyperlink"/>
            <w:noProof/>
          </w:rPr>
          <w:instrText xml:space="preserve"> </w:instrText>
        </w:r>
        <w:r w:rsidRPr="00144A9D">
          <w:rPr>
            <w:rStyle w:val="Hyperlink"/>
            <w:noProof/>
          </w:rPr>
          <w:fldChar w:fldCharType="separate"/>
        </w:r>
        <w:r w:rsidRPr="00144A9D">
          <w:rPr>
            <w:rStyle w:val="Hyperlink"/>
            <w:noProof/>
          </w:rPr>
          <w:t>4.2.2</w:t>
        </w:r>
        <w:r>
          <w:rPr>
            <w:rFonts w:asciiTheme="minorHAnsi" w:eastAsiaTheme="minorEastAsia" w:hAnsiTheme="minorHAnsi" w:cstheme="minorBidi"/>
            <w:i w:val="0"/>
            <w:iCs w:val="0"/>
            <w:noProof/>
            <w:sz w:val="22"/>
            <w:szCs w:val="22"/>
          </w:rPr>
          <w:tab/>
        </w:r>
        <w:r w:rsidRPr="00144A9D">
          <w:rPr>
            <w:rStyle w:val="Hyperlink"/>
            <w:noProof/>
          </w:rPr>
          <w:t>Soll-Kriterien</w:t>
        </w:r>
        <w:r>
          <w:rPr>
            <w:noProof/>
            <w:webHidden/>
          </w:rPr>
          <w:tab/>
        </w:r>
        <w:r>
          <w:rPr>
            <w:noProof/>
            <w:webHidden/>
          </w:rPr>
          <w:fldChar w:fldCharType="begin"/>
        </w:r>
        <w:r>
          <w:rPr>
            <w:noProof/>
            <w:webHidden/>
          </w:rPr>
          <w:instrText xml:space="preserve"> PAGEREF _Toc408511959 \h </w:instrText>
        </w:r>
      </w:ins>
      <w:r>
        <w:rPr>
          <w:noProof/>
          <w:webHidden/>
        </w:rPr>
      </w:r>
      <w:r>
        <w:rPr>
          <w:noProof/>
          <w:webHidden/>
        </w:rPr>
        <w:fldChar w:fldCharType="separate"/>
      </w:r>
      <w:ins w:id="97" w:author="Maximilian Schmitz" w:date="2015-01-08T20:23:00Z">
        <w:r>
          <w:rPr>
            <w:noProof/>
            <w:webHidden/>
          </w:rPr>
          <w:t>11</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98" w:author="Maximilian Schmitz" w:date="2015-01-08T20:23:00Z"/>
          <w:rFonts w:asciiTheme="minorHAnsi" w:eastAsiaTheme="minorEastAsia" w:hAnsiTheme="minorHAnsi" w:cstheme="minorBidi"/>
          <w:i w:val="0"/>
          <w:iCs w:val="0"/>
          <w:noProof/>
          <w:sz w:val="22"/>
          <w:szCs w:val="22"/>
        </w:rPr>
      </w:pPr>
      <w:ins w:id="99"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"_Toc408511960"</w:instrText>
        </w:r>
        <w:r w:rsidRPr="00144A9D">
          <w:rPr>
            <w:rStyle w:val="Hyperlink"/>
            <w:noProof/>
          </w:rPr>
          <w:instrText xml:space="preserve"> </w:instrText>
        </w:r>
        <w:r w:rsidRPr="00144A9D">
          <w:rPr>
            <w:rStyle w:val="Hyperlink"/>
            <w:noProof/>
          </w:rPr>
          <w:fldChar w:fldCharType="separate"/>
        </w:r>
        <w:r w:rsidRPr="00144A9D">
          <w:rPr>
            <w:rStyle w:val="Hyperlink"/>
            <w:noProof/>
          </w:rPr>
          <w:t>4.2.3</w:t>
        </w:r>
        <w:r>
          <w:rPr>
            <w:rFonts w:asciiTheme="minorHAnsi" w:eastAsiaTheme="minorEastAsia" w:hAnsiTheme="minorHAnsi" w:cstheme="minorBidi"/>
            <w:i w:val="0"/>
            <w:iCs w:val="0"/>
            <w:noProof/>
            <w:sz w:val="22"/>
            <w:szCs w:val="22"/>
          </w:rPr>
          <w:tab/>
        </w:r>
        <w:r w:rsidRPr="00144A9D">
          <w:rPr>
            <w:rStyle w:val="Hyperlink"/>
            <w:noProof/>
          </w:rPr>
          <w:t>Kann-Kriterien</w:t>
        </w:r>
        <w:r>
          <w:rPr>
            <w:noProof/>
            <w:webHidden/>
          </w:rPr>
          <w:tab/>
        </w:r>
        <w:r>
          <w:rPr>
            <w:noProof/>
            <w:webHidden/>
          </w:rPr>
          <w:fldChar w:fldCharType="begin"/>
        </w:r>
        <w:r>
          <w:rPr>
            <w:noProof/>
            <w:webHidden/>
          </w:rPr>
          <w:instrText xml:space="preserve"> PAGEREF _Toc408511960 \h </w:instrText>
        </w:r>
      </w:ins>
      <w:r>
        <w:rPr>
          <w:noProof/>
          <w:webHidden/>
        </w:rPr>
      </w:r>
      <w:r>
        <w:rPr>
          <w:noProof/>
          <w:webHidden/>
        </w:rPr>
        <w:fldChar w:fldCharType="separate"/>
      </w:r>
      <w:ins w:id="100" w:author="Maximilian Schmitz" w:date="2015-01-08T20:23:00Z">
        <w:r>
          <w:rPr>
            <w:noProof/>
            <w:webHidden/>
          </w:rPr>
          <w:t>11</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101" w:author="Maximilian Schmitz" w:date="2015-01-08T20:23:00Z"/>
          <w:rFonts w:asciiTheme="minorHAnsi" w:eastAsiaTheme="minorEastAsia" w:hAnsiTheme="minorHAnsi" w:cstheme="minorBidi"/>
          <w:i w:val="0"/>
          <w:iCs w:val="0"/>
          <w:noProof/>
          <w:sz w:val="22"/>
          <w:szCs w:val="22"/>
        </w:rPr>
      </w:pPr>
      <w:ins w:id="102"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"_Toc408511961"</w:instrText>
        </w:r>
        <w:r w:rsidRPr="00144A9D">
          <w:rPr>
            <w:rStyle w:val="Hyperlink"/>
            <w:noProof/>
          </w:rPr>
          <w:instrText xml:space="preserve"> </w:instrText>
        </w:r>
        <w:r w:rsidRPr="00144A9D">
          <w:rPr>
            <w:rStyle w:val="Hyperlink"/>
            <w:noProof/>
          </w:rPr>
          <w:fldChar w:fldCharType="separate"/>
        </w:r>
        <w:r w:rsidRPr="00144A9D">
          <w:rPr>
            <w:rStyle w:val="Hyperlink"/>
            <w:noProof/>
          </w:rPr>
          <w:t>4.2.4</w:t>
        </w:r>
        <w:r>
          <w:rPr>
            <w:rFonts w:asciiTheme="minorHAnsi" w:eastAsiaTheme="minorEastAsia" w:hAnsiTheme="minorHAnsi" w:cstheme="minorBidi"/>
            <w:i w:val="0"/>
            <w:iCs w:val="0"/>
            <w:noProof/>
            <w:sz w:val="22"/>
            <w:szCs w:val="22"/>
          </w:rPr>
          <w:tab/>
        </w:r>
        <w:r w:rsidRPr="00144A9D">
          <w:rPr>
            <w:rStyle w:val="Hyperlink"/>
            <w:noProof/>
          </w:rPr>
          <w:t>Analyse der Kriterien</w:t>
        </w:r>
        <w:r>
          <w:rPr>
            <w:noProof/>
            <w:webHidden/>
          </w:rPr>
          <w:tab/>
        </w:r>
        <w:r>
          <w:rPr>
            <w:noProof/>
            <w:webHidden/>
          </w:rPr>
          <w:fldChar w:fldCharType="begin"/>
        </w:r>
        <w:r>
          <w:rPr>
            <w:noProof/>
            <w:webHidden/>
          </w:rPr>
          <w:instrText xml:space="preserve"> PAGEREF _Toc408511961 \h </w:instrText>
        </w:r>
      </w:ins>
      <w:r>
        <w:rPr>
          <w:noProof/>
          <w:webHidden/>
        </w:rPr>
      </w:r>
      <w:r>
        <w:rPr>
          <w:noProof/>
          <w:webHidden/>
        </w:rPr>
        <w:fldChar w:fldCharType="separate"/>
      </w:r>
      <w:ins w:id="103" w:author="Maximilian Schmitz" w:date="2015-01-08T20:23:00Z">
        <w:r>
          <w:rPr>
            <w:noProof/>
            <w:webHidden/>
          </w:rPr>
          <w:t>11</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04" w:author="Maximilian Schmitz" w:date="2015-01-08T20:23:00Z"/>
          <w:rFonts w:asciiTheme="minorHAnsi" w:eastAsiaTheme="minorEastAsia" w:hAnsiTheme="minorHAnsi" w:cstheme="minorBidi"/>
          <w:smallCaps w:val="0"/>
          <w:noProof/>
          <w:sz w:val="22"/>
          <w:szCs w:val="22"/>
        </w:rPr>
      </w:pPr>
      <w:ins w:id="105"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"_Toc408511962"</w:instrText>
        </w:r>
        <w:r w:rsidRPr="00144A9D">
          <w:rPr>
            <w:rStyle w:val="Hyperlink"/>
            <w:noProof/>
          </w:rPr>
          <w:instrText xml:space="preserve"> </w:instrText>
        </w:r>
        <w:r w:rsidRPr="00144A9D">
          <w:rPr>
            <w:rStyle w:val="Hyperlink"/>
            <w:noProof/>
          </w:rPr>
          <w:fldChar w:fldCharType="separate"/>
        </w:r>
        <w:r w:rsidRPr="00144A9D">
          <w:rPr>
            <w:rStyle w:val="Hyperlink"/>
            <w:noProof/>
          </w:rPr>
          <w:t>4.3</w:t>
        </w:r>
        <w:r>
          <w:rPr>
            <w:rFonts w:asciiTheme="minorHAnsi" w:eastAsiaTheme="minorEastAsia" w:hAnsiTheme="minorHAnsi" w:cstheme="minorBidi"/>
            <w:smallCaps w:val="0"/>
            <w:noProof/>
            <w:sz w:val="22"/>
            <w:szCs w:val="22"/>
          </w:rPr>
          <w:tab/>
        </w:r>
        <w:r w:rsidRPr="00144A9D">
          <w:rPr>
            <w:rStyle w:val="Hyperlink"/>
            <w:noProof/>
          </w:rPr>
          <w:t>Architektur</w:t>
        </w:r>
        <w:r>
          <w:rPr>
            <w:noProof/>
            <w:webHidden/>
          </w:rPr>
          <w:tab/>
        </w:r>
        <w:r>
          <w:rPr>
            <w:noProof/>
            <w:webHidden/>
          </w:rPr>
          <w:fldChar w:fldCharType="begin"/>
        </w:r>
        <w:r>
          <w:rPr>
            <w:noProof/>
            <w:webHidden/>
          </w:rPr>
          <w:instrText xml:space="preserve"> PAGEREF _Toc408511962 \h </w:instrText>
        </w:r>
      </w:ins>
      <w:r>
        <w:rPr>
          <w:noProof/>
          <w:webHidden/>
        </w:rPr>
      </w:r>
      <w:r>
        <w:rPr>
          <w:noProof/>
          <w:webHidden/>
        </w:rPr>
        <w:fldChar w:fldCharType="separate"/>
      </w:r>
      <w:ins w:id="106" w:author="Maximilian Schmitz" w:date="2015-01-08T20:23:00Z">
        <w:r>
          <w:rPr>
            <w:noProof/>
            <w:webHidden/>
          </w:rPr>
          <w:t>12</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107" w:author="Maximilian Schmitz" w:date="2015-01-08T20:23:00Z"/>
          <w:rFonts w:asciiTheme="minorHAnsi" w:eastAsiaTheme="minorEastAsia" w:hAnsiTheme="minorHAnsi" w:cstheme="minorBidi"/>
          <w:b w:val="0"/>
          <w:bCs w:val="0"/>
          <w:caps w:val="0"/>
          <w:noProof/>
          <w:sz w:val="22"/>
          <w:szCs w:val="22"/>
        </w:rPr>
      </w:pPr>
      <w:ins w:id="108"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"_Toc408511963"</w:instrText>
        </w:r>
        <w:r w:rsidRPr="00144A9D">
          <w:rPr>
            <w:rStyle w:val="Hyperlink"/>
            <w:noProof/>
          </w:rPr>
          <w:instrText xml:space="preserve"> </w:instrText>
        </w:r>
        <w:r w:rsidRPr="00144A9D">
          <w:rPr>
            <w:rStyle w:val="Hyperlink"/>
            <w:noProof/>
          </w:rPr>
          <w:fldChar w:fldCharType="separate"/>
        </w:r>
        <w:r w:rsidRPr="00144A9D">
          <w:rPr>
            <w:rStyle w:val="Hyperlink"/>
            <w:noProof/>
          </w:rPr>
          <w:t>5</w:t>
        </w:r>
        <w:r>
          <w:rPr>
            <w:rFonts w:asciiTheme="minorHAnsi" w:eastAsiaTheme="minorEastAsia" w:hAnsiTheme="minorHAnsi" w:cstheme="minorBidi"/>
            <w:b w:val="0"/>
            <w:bCs w:val="0"/>
            <w:caps w:val="0"/>
            <w:noProof/>
            <w:sz w:val="22"/>
            <w:szCs w:val="22"/>
          </w:rPr>
          <w:tab/>
        </w:r>
        <w:r w:rsidRPr="00144A9D">
          <w:rPr>
            <w:rStyle w:val="Hyperlink"/>
            <w:noProof/>
          </w:rPr>
          <w:t>Umsetzung</w:t>
        </w:r>
        <w:r>
          <w:rPr>
            <w:noProof/>
            <w:webHidden/>
          </w:rPr>
          <w:tab/>
        </w:r>
        <w:r>
          <w:rPr>
            <w:noProof/>
            <w:webHidden/>
          </w:rPr>
          <w:fldChar w:fldCharType="begin"/>
        </w:r>
        <w:r>
          <w:rPr>
            <w:noProof/>
            <w:webHidden/>
          </w:rPr>
          <w:instrText xml:space="preserve"> PAGEREF _Toc408511963 \h </w:instrText>
        </w:r>
      </w:ins>
      <w:r>
        <w:rPr>
          <w:noProof/>
          <w:webHidden/>
        </w:rPr>
      </w:r>
      <w:r>
        <w:rPr>
          <w:noProof/>
          <w:webHidden/>
        </w:rPr>
        <w:fldChar w:fldCharType="separate"/>
      </w:r>
      <w:ins w:id="109" w:author="Maximilian Schmitz" w:date="2015-01-08T20:23:00Z">
        <w:r>
          <w:rPr>
            <w:noProof/>
            <w:webHidden/>
          </w:rPr>
          <w:t>14</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10" w:author="Maximilian Schmitz" w:date="2015-01-08T20:23:00Z"/>
          <w:rFonts w:asciiTheme="minorHAnsi" w:eastAsiaTheme="minorEastAsia" w:hAnsiTheme="minorHAnsi" w:cstheme="minorBidi"/>
          <w:smallCaps w:val="0"/>
          <w:noProof/>
          <w:sz w:val="22"/>
          <w:szCs w:val="22"/>
        </w:rPr>
      </w:pPr>
      <w:ins w:id="111" w:author="Maximilian Schmitz" w:date="2015-01-08T20:23:00Z">
        <w:r w:rsidRPr="00144A9D">
          <w:rPr>
            <w:rStyle w:val="Hyperlink"/>
            <w:noProof/>
          </w:rPr>
          <w:lastRenderedPageBreak/>
          <w:fldChar w:fldCharType="begin"/>
        </w:r>
        <w:r w:rsidRPr="00144A9D">
          <w:rPr>
            <w:rStyle w:val="Hyperlink"/>
            <w:noProof/>
          </w:rPr>
          <w:instrText xml:space="preserve"> </w:instrText>
        </w:r>
        <w:r>
          <w:rPr>
            <w:noProof/>
          </w:rPr>
          <w:instrText>HYPERLINK \l "_Toc408511964"</w:instrText>
        </w:r>
        <w:r w:rsidRPr="00144A9D">
          <w:rPr>
            <w:rStyle w:val="Hyperlink"/>
            <w:noProof/>
          </w:rPr>
          <w:instrText xml:space="preserve"> </w:instrText>
        </w:r>
        <w:r w:rsidRPr="00144A9D">
          <w:rPr>
            <w:rStyle w:val="Hyperlink"/>
            <w:noProof/>
          </w:rPr>
          <w:fldChar w:fldCharType="separate"/>
        </w:r>
        <w:r w:rsidRPr="00144A9D">
          <w:rPr>
            <w:rStyle w:val="Hyperlink"/>
            <w:noProof/>
          </w:rPr>
          <w:t>5.1</w:t>
        </w:r>
        <w:r>
          <w:rPr>
            <w:rFonts w:asciiTheme="minorHAnsi" w:eastAsiaTheme="minorEastAsia" w:hAnsiTheme="minorHAnsi" w:cstheme="minorBidi"/>
            <w:smallCaps w:val="0"/>
            <w:noProof/>
            <w:sz w:val="22"/>
            <w:szCs w:val="22"/>
          </w:rPr>
          <w:tab/>
        </w:r>
        <w:r w:rsidRPr="00144A9D">
          <w:rPr>
            <w:rStyle w:val="Hyperlink"/>
            <w:noProof/>
          </w:rPr>
          <w:t>Prototypenentwicklung</w:t>
        </w:r>
        <w:r>
          <w:rPr>
            <w:noProof/>
            <w:webHidden/>
          </w:rPr>
          <w:tab/>
        </w:r>
        <w:r>
          <w:rPr>
            <w:noProof/>
            <w:webHidden/>
          </w:rPr>
          <w:fldChar w:fldCharType="begin"/>
        </w:r>
        <w:r>
          <w:rPr>
            <w:noProof/>
            <w:webHidden/>
          </w:rPr>
          <w:instrText xml:space="preserve"> PAGEREF _Toc408511964 \h </w:instrText>
        </w:r>
      </w:ins>
      <w:r>
        <w:rPr>
          <w:noProof/>
          <w:webHidden/>
        </w:rPr>
      </w:r>
      <w:r>
        <w:rPr>
          <w:noProof/>
          <w:webHidden/>
        </w:rPr>
        <w:fldChar w:fldCharType="separate"/>
      </w:r>
      <w:ins w:id="112" w:author="Maximilian Schmitz" w:date="2015-01-08T20:23:00Z">
        <w:r>
          <w:rPr>
            <w:noProof/>
            <w:webHidden/>
          </w:rPr>
          <w:t>14</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113" w:author="Maximilian Schmitz" w:date="2015-01-08T20:23:00Z"/>
          <w:rFonts w:asciiTheme="minorHAnsi" w:eastAsiaTheme="minorEastAsia" w:hAnsiTheme="minorHAnsi" w:cstheme="minorBidi"/>
          <w:i w:val="0"/>
          <w:iCs w:val="0"/>
          <w:noProof/>
          <w:sz w:val="22"/>
          <w:szCs w:val="22"/>
        </w:rPr>
      </w:pPr>
      <w:ins w:id="114"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"_Toc408511965"</w:instrText>
        </w:r>
        <w:r w:rsidRPr="00144A9D">
          <w:rPr>
            <w:rStyle w:val="Hyperlink"/>
            <w:noProof/>
          </w:rPr>
          <w:instrText xml:space="preserve"> </w:instrText>
        </w:r>
        <w:r w:rsidRPr="00144A9D">
          <w:rPr>
            <w:rStyle w:val="Hyperlink"/>
            <w:noProof/>
          </w:rPr>
          <w:fldChar w:fldCharType="separate"/>
        </w:r>
        <w:r w:rsidRPr="00144A9D">
          <w:rPr>
            <w:rStyle w:val="Hyperlink"/>
            <w:noProof/>
          </w:rPr>
          <w:t>5.1.1</w:t>
        </w:r>
        <w:r>
          <w:rPr>
            <w:rFonts w:asciiTheme="minorHAnsi" w:eastAsiaTheme="minorEastAsia" w:hAnsiTheme="minorHAnsi" w:cstheme="minorBidi"/>
            <w:i w:val="0"/>
            <w:iCs w:val="0"/>
            <w:noProof/>
            <w:sz w:val="22"/>
            <w:szCs w:val="22"/>
          </w:rPr>
          <w:tab/>
        </w:r>
        <w:r w:rsidRPr="00144A9D">
          <w:rPr>
            <w:rStyle w:val="Hyperlink"/>
            <w:noProof/>
          </w:rPr>
          <w:t>Begründung</w:t>
        </w:r>
        <w:r>
          <w:rPr>
            <w:noProof/>
            <w:webHidden/>
          </w:rPr>
          <w:tab/>
        </w:r>
        <w:r>
          <w:rPr>
            <w:noProof/>
            <w:webHidden/>
          </w:rPr>
          <w:fldChar w:fldCharType="begin"/>
        </w:r>
        <w:r>
          <w:rPr>
            <w:noProof/>
            <w:webHidden/>
          </w:rPr>
          <w:instrText xml:space="preserve"> PAGEREF _Toc408511965 \h </w:instrText>
        </w:r>
      </w:ins>
      <w:r>
        <w:rPr>
          <w:noProof/>
          <w:webHidden/>
        </w:rPr>
      </w:r>
      <w:r>
        <w:rPr>
          <w:noProof/>
          <w:webHidden/>
        </w:rPr>
        <w:fldChar w:fldCharType="separate"/>
      </w:r>
      <w:ins w:id="115" w:author="Maximilian Schmitz" w:date="2015-01-08T20:23:00Z">
        <w:r>
          <w:rPr>
            <w:noProof/>
            <w:webHidden/>
          </w:rPr>
          <w:t>14</w:t>
        </w:r>
        <w:r>
          <w:rPr>
            <w:noProof/>
            <w:webHidden/>
          </w:rPr>
          <w:fldChar w:fldCharType="end"/>
        </w:r>
        <w:r w:rsidRPr="00144A9D">
          <w:rPr>
            <w:rStyle w:val="Hyperlink"/>
            <w:noProof/>
          </w:rPr>
          <w:fldChar w:fldCharType="end"/>
        </w:r>
      </w:ins>
    </w:p>
    <w:p w:rsidR="00B50FE7" w:rsidRDefault="00B50FE7">
      <w:pPr>
        <w:pStyle w:val="Verzeichnis3"/>
        <w:tabs>
          <w:tab w:val="left" w:pos="1200"/>
          <w:tab w:val="right" w:leader="dot" w:pos="9062"/>
        </w:tabs>
        <w:rPr>
          <w:ins w:id="116" w:author="Maximilian Schmitz" w:date="2015-01-08T20:23:00Z"/>
          <w:rFonts w:asciiTheme="minorHAnsi" w:eastAsiaTheme="minorEastAsia" w:hAnsiTheme="minorHAnsi" w:cstheme="minorBidi"/>
          <w:i w:val="0"/>
          <w:iCs w:val="0"/>
          <w:noProof/>
          <w:sz w:val="22"/>
          <w:szCs w:val="22"/>
        </w:rPr>
      </w:pPr>
      <w:ins w:id="117"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"_Toc408511966"</w:instrText>
        </w:r>
        <w:r w:rsidRPr="00144A9D">
          <w:rPr>
            <w:rStyle w:val="Hyperlink"/>
            <w:noProof/>
          </w:rPr>
          <w:instrText xml:space="preserve"> </w:instrText>
        </w:r>
        <w:r w:rsidRPr="00144A9D">
          <w:rPr>
            <w:rStyle w:val="Hyperlink"/>
            <w:noProof/>
          </w:rPr>
          <w:fldChar w:fldCharType="separate"/>
        </w:r>
        <w:r w:rsidRPr="00144A9D">
          <w:rPr>
            <w:rStyle w:val="Hyperlink"/>
            <w:noProof/>
          </w:rPr>
          <w:t>5.1.2</w:t>
        </w:r>
        <w:r>
          <w:rPr>
            <w:rFonts w:asciiTheme="minorHAnsi" w:eastAsiaTheme="minorEastAsia" w:hAnsiTheme="minorHAnsi" w:cstheme="minorBidi"/>
            <w:i w:val="0"/>
            <w:iCs w:val="0"/>
            <w:noProof/>
            <w:sz w:val="22"/>
            <w:szCs w:val="22"/>
          </w:rPr>
          <w:tab/>
        </w:r>
        <w:r w:rsidRPr="00144A9D">
          <w:rPr>
            <w:rStyle w:val="Hyperlink"/>
            <w:noProof/>
          </w:rPr>
          <w:t>Umfang</w:t>
        </w:r>
        <w:r>
          <w:rPr>
            <w:noProof/>
            <w:webHidden/>
          </w:rPr>
          <w:tab/>
        </w:r>
        <w:r>
          <w:rPr>
            <w:noProof/>
            <w:webHidden/>
          </w:rPr>
          <w:fldChar w:fldCharType="begin"/>
        </w:r>
        <w:r>
          <w:rPr>
            <w:noProof/>
            <w:webHidden/>
          </w:rPr>
          <w:instrText xml:space="preserve"> PAGEREF _Toc408511966 \h </w:instrText>
        </w:r>
      </w:ins>
      <w:r>
        <w:rPr>
          <w:noProof/>
          <w:webHidden/>
        </w:rPr>
      </w:r>
      <w:r>
        <w:rPr>
          <w:noProof/>
          <w:webHidden/>
        </w:rPr>
        <w:fldChar w:fldCharType="separate"/>
      </w:r>
      <w:ins w:id="118" w:author="Maximilian Schmitz" w:date="2015-01-08T20:23:00Z">
        <w:r>
          <w:rPr>
            <w:noProof/>
            <w:webHidden/>
          </w:rPr>
          <w:t>14</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19" w:author="Maximilian Schmitz" w:date="2015-01-08T20:23:00Z"/>
          <w:rFonts w:asciiTheme="minorHAnsi" w:eastAsiaTheme="minorEastAsia" w:hAnsiTheme="minorHAnsi" w:cstheme="minorBidi"/>
          <w:smallCaps w:val="0"/>
          <w:noProof/>
          <w:sz w:val="22"/>
          <w:szCs w:val="22"/>
        </w:rPr>
      </w:pPr>
      <w:ins w:id="120"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"_Toc408511967"</w:instrText>
        </w:r>
        <w:r w:rsidRPr="00144A9D">
          <w:rPr>
            <w:rStyle w:val="Hyperlink"/>
            <w:noProof/>
          </w:rPr>
          <w:instrText xml:space="preserve"> </w:instrText>
        </w:r>
        <w:r w:rsidRPr="00144A9D">
          <w:rPr>
            <w:rStyle w:val="Hyperlink"/>
            <w:noProof/>
          </w:rPr>
          <w:fldChar w:fldCharType="separate"/>
        </w:r>
        <w:r w:rsidRPr="00144A9D">
          <w:rPr>
            <w:rStyle w:val="Hyperlink"/>
            <w:noProof/>
          </w:rPr>
          <w:t>5.2</w:t>
        </w:r>
        <w:r>
          <w:rPr>
            <w:rFonts w:asciiTheme="minorHAnsi" w:eastAsiaTheme="minorEastAsia" w:hAnsiTheme="minorHAnsi" w:cstheme="minorBidi"/>
            <w:smallCaps w:val="0"/>
            <w:noProof/>
            <w:sz w:val="22"/>
            <w:szCs w:val="22"/>
          </w:rPr>
          <w:tab/>
        </w:r>
        <w:r w:rsidRPr="00144A9D">
          <w:rPr>
            <w:rStyle w:val="Hyperlink"/>
            <w:noProof/>
          </w:rPr>
          <w:t>Generell</w:t>
        </w:r>
        <w:r>
          <w:rPr>
            <w:noProof/>
            <w:webHidden/>
          </w:rPr>
          <w:tab/>
        </w:r>
        <w:r>
          <w:rPr>
            <w:noProof/>
            <w:webHidden/>
          </w:rPr>
          <w:fldChar w:fldCharType="begin"/>
        </w:r>
        <w:r>
          <w:rPr>
            <w:noProof/>
            <w:webHidden/>
          </w:rPr>
          <w:instrText xml:space="preserve"> PAGEREF _Toc408511967 \h </w:instrText>
        </w:r>
      </w:ins>
      <w:r>
        <w:rPr>
          <w:noProof/>
          <w:webHidden/>
        </w:rPr>
      </w:r>
      <w:r>
        <w:rPr>
          <w:noProof/>
          <w:webHidden/>
        </w:rPr>
        <w:fldChar w:fldCharType="separate"/>
      </w:r>
      <w:ins w:id="121" w:author="Maximilian Schmitz" w:date="2015-01-08T20:23:00Z">
        <w:r>
          <w:rPr>
            <w:noProof/>
            <w:webHidden/>
          </w:rPr>
          <w:t>14</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22" w:author="Maximilian Schmitz" w:date="2015-01-08T20:23:00Z"/>
          <w:rFonts w:asciiTheme="minorHAnsi" w:eastAsiaTheme="minorEastAsia" w:hAnsiTheme="minorHAnsi" w:cstheme="minorBidi"/>
          <w:smallCaps w:val="0"/>
          <w:noProof/>
          <w:sz w:val="22"/>
          <w:szCs w:val="22"/>
        </w:rPr>
      </w:pPr>
      <w:ins w:id="123"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"_Toc408511968"</w:instrText>
        </w:r>
        <w:r w:rsidRPr="00144A9D">
          <w:rPr>
            <w:rStyle w:val="Hyperlink"/>
            <w:noProof/>
          </w:rPr>
          <w:instrText xml:space="preserve"> </w:instrText>
        </w:r>
        <w:r w:rsidRPr="00144A9D">
          <w:rPr>
            <w:rStyle w:val="Hyperlink"/>
            <w:noProof/>
          </w:rPr>
          <w:fldChar w:fldCharType="separate"/>
        </w:r>
        <w:r w:rsidRPr="00144A9D">
          <w:rPr>
            <w:rStyle w:val="Hyperlink"/>
            <w:noProof/>
          </w:rPr>
          <w:t>5.3</w:t>
        </w:r>
        <w:r>
          <w:rPr>
            <w:rFonts w:asciiTheme="minorHAnsi" w:eastAsiaTheme="minorEastAsia" w:hAnsiTheme="minorHAnsi" w:cstheme="minorBidi"/>
            <w:smallCaps w:val="0"/>
            <w:noProof/>
            <w:sz w:val="22"/>
            <w:szCs w:val="22"/>
          </w:rPr>
          <w:tab/>
        </w:r>
        <w:r w:rsidRPr="00144A9D">
          <w:rPr>
            <w:rStyle w:val="Hyperlink"/>
            <w:noProof/>
          </w:rPr>
          <w:t>Spielfeld</w:t>
        </w:r>
        <w:r>
          <w:rPr>
            <w:noProof/>
            <w:webHidden/>
          </w:rPr>
          <w:tab/>
        </w:r>
        <w:r>
          <w:rPr>
            <w:noProof/>
            <w:webHidden/>
          </w:rPr>
          <w:fldChar w:fldCharType="begin"/>
        </w:r>
        <w:r>
          <w:rPr>
            <w:noProof/>
            <w:webHidden/>
          </w:rPr>
          <w:instrText xml:space="preserve"> PAGEREF _Toc408511968 \h </w:instrText>
        </w:r>
      </w:ins>
      <w:r>
        <w:rPr>
          <w:noProof/>
          <w:webHidden/>
        </w:rPr>
      </w:r>
      <w:r>
        <w:rPr>
          <w:noProof/>
          <w:webHidden/>
        </w:rPr>
        <w:fldChar w:fldCharType="separate"/>
      </w:r>
      <w:ins w:id="124" w:author="Maximilian Schmitz" w:date="2015-01-08T20:23:00Z">
        <w:r>
          <w:rPr>
            <w:noProof/>
            <w:webHidden/>
          </w:rPr>
          <w:t>15</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25" w:author="Maximilian Schmitz" w:date="2015-01-08T20:23:00Z"/>
          <w:rFonts w:asciiTheme="minorHAnsi" w:eastAsiaTheme="minorEastAsia" w:hAnsiTheme="minorHAnsi" w:cstheme="minorBidi"/>
          <w:smallCaps w:val="0"/>
          <w:noProof/>
          <w:sz w:val="22"/>
          <w:szCs w:val="22"/>
        </w:rPr>
      </w:pPr>
      <w:ins w:id="126"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"_Toc408511969"</w:instrText>
        </w:r>
        <w:r w:rsidRPr="00144A9D">
          <w:rPr>
            <w:rStyle w:val="Hyperlink"/>
            <w:noProof/>
          </w:rPr>
          <w:instrText xml:space="preserve"> </w:instrText>
        </w:r>
        <w:r w:rsidRPr="00144A9D">
          <w:rPr>
            <w:rStyle w:val="Hyperlink"/>
            <w:noProof/>
          </w:rPr>
          <w:fldChar w:fldCharType="separate"/>
        </w:r>
        <w:r w:rsidRPr="00144A9D">
          <w:rPr>
            <w:rStyle w:val="Hyperlink"/>
            <w:noProof/>
          </w:rPr>
          <w:t>5.4</w:t>
        </w:r>
        <w:r>
          <w:rPr>
            <w:rFonts w:asciiTheme="minorHAnsi" w:eastAsiaTheme="minorEastAsia" w:hAnsiTheme="minorHAnsi" w:cstheme="minorBidi"/>
            <w:smallCaps w:val="0"/>
            <w:noProof/>
            <w:sz w:val="22"/>
            <w:szCs w:val="22"/>
          </w:rPr>
          <w:tab/>
        </w:r>
        <w:r w:rsidRPr="00144A9D">
          <w:rPr>
            <w:rStyle w:val="Hyperlink"/>
            <w:noProof/>
          </w:rPr>
          <w:t>Funktionen über LUA Script</w:t>
        </w:r>
        <w:r>
          <w:rPr>
            <w:noProof/>
            <w:webHidden/>
          </w:rPr>
          <w:tab/>
        </w:r>
        <w:r>
          <w:rPr>
            <w:noProof/>
            <w:webHidden/>
          </w:rPr>
          <w:fldChar w:fldCharType="begin"/>
        </w:r>
        <w:r>
          <w:rPr>
            <w:noProof/>
            <w:webHidden/>
          </w:rPr>
          <w:instrText xml:space="preserve"> PAGEREF _Toc408511969 \h </w:instrText>
        </w:r>
      </w:ins>
      <w:r>
        <w:rPr>
          <w:noProof/>
          <w:webHidden/>
        </w:rPr>
      </w:r>
      <w:r>
        <w:rPr>
          <w:noProof/>
          <w:webHidden/>
        </w:rPr>
        <w:fldChar w:fldCharType="separate"/>
      </w:r>
      <w:ins w:id="127" w:author="Maximilian Schmitz" w:date="2015-01-08T20:23:00Z">
        <w:r>
          <w:rPr>
            <w:noProof/>
            <w:webHidden/>
          </w:rPr>
          <w:t>15</w:t>
        </w:r>
        <w:r>
          <w:rPr>
            <w:noProof/>
            <w:webHidden/>
          </w:rPr>
          <w:fldChar w:fldCharType="end"/>
        </w:r>
        <w:r w:rsidRPr="00144A9D">
          <w:rPr>
            <w:rStyle w:val="Hyperlink"/>
            <w:noProof/>
          </w:rPr>
          <w:fldChar w:fldCharType="end"/>
        </w:r>
      </w:ins>
    </w:p>
    <w:p w:rsidR="00B50FE7" w:rsidRDefault="00B50FE7">
      <w:pPr>
        <w:pStyle w:val="Verzeichnis2"/>
        <w:tabs>
          <w:tab w:val="left" w:pos="720"/>
          <w:tab w:val="right" w:leader="dot" w:pos="9062"/>
        </w:tabs>
        <w:rPr>
          <w:ins w:id="128" w:author="Maximilian Schmitz" w:date="2015-01-08T20:23:00Z"/>
          <w:rFonts w:asciiTheme="minorHAnsi" w:eastAsiaTheme="minorEastAsia" w:hAnsiTheme="minorHAnsi" w:cstheme="minorBidi"/>
          <w:smallCaps w:val="0"/>
          <w:noProof/>
          <w:sz w:val="22"/>
          <w:szCs w:val="22"/>
        </w:rPr>
      </w:pPr>
      <w:ins w:id="129"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"_Toc408511970"</w:instrText>
        </w:r>
        <w:r w:rsidRPr="00144A9D">
          <w:rPr>
            <w:rStyle w:val="Hyperlink"/>
            <w:noProof/>
          </w:rPr>
          <w:instrText xml:space="preserve"> </w:instrText>
        </w:r>
        <w:r w:rsidRPr="00144A9D">
          <w:rPr>
            <w:rStyle w:val="Hyperlink"/>
            <w:noProof/>
          </w:rPr>
          <w:fldChar w:fldCharType="separate"/>
        </w:r>
        <w:r w:rsidRPr="00144A9D">
          <w:rPr>
            <w:rStyle w:val="Hyperlink"/>
            <w:noProof/>
          </w:rPr>
          <w:t>5.5</w:t>
        </w:r>
        <w:r>
          <w:rPr>
            <w:rFonts w:asciiTheme="minorHAnsi" w:eastAsiaTheme="minorEastAsia" w:hAnsiTheme="minorHAnsi" w:cstheme="minorBidi"/>
            <w:smallCaps w:val="0"/>
            <w:noProof/>
            <w:sz w:val="22"/>
            <w:szCs w:val="22"/>
          </w:rPr>
          <w:tab/>
        </w:r>
        <w:r w:rsidRPr="00144A9D">
          <w:rPr>
            <w:rStyle w:val="Hyperlink"/>
            <w:noProof/>
          </w:rPr>
          <w:t>Interne Umsetzung</w:t>
        </w:r>
        <w:r>
          <w:rPr>
            <w:noProof/>
            <w:webHidden/>
          </w:rPr>
          <w:tab/>
        </w:r>
        <w:r>
          <w:rPr>
            <w:noProof/>
            <w:webHidden/>
          </w:rPr>
          <w:fldChar w:fldCharType="begin"/>
        </w:r>
        <w:r>
          <w:rPr>
            <w:noProof/>
            <w:webHidden/>
          </w:rPr>
          <w:instrText xml:space="preserve"> PAGEREF _Toc408511970 \h </w:instrText>
        </w:r>
      </w:ins>
      <w:r>
        <w:rPr>
          <w:noProof/>
          <w:webHidden/>
        </w:rPr>
      </w:r>
      <w:r>
        <w:rPr>
          <w:noProof/>
          <w:webHidden/>
        </w:rPr>
        <w:fldChar w:fldCharType="separate"/>
      </w:r>
      <w:ins w:id="130" w:author="Maximilian Schmitz" w:date="2015-01-08T20:23:00Z">
        <w:r>
          <w:rPr>
            <w:noProof/>
            <w:webHidden/>
          </w:rPr>
          <w:t>15</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131" w:author="Maximilian Schmitz" w:date="2015-01-08T20:23:00Z"/>
          <w:rFonts w:asciiTheme="minorHAnsi" w:eastAsiaTheme="minorEastAsia" w:hAnsiTheme="minorHAnsi" w:cstheme="minorBidi"/>
          <w:b w:val="0"/>
          <w:bCs w:val="0"/>
          <w:caps w:val="0"/>
          <w:noProof/>
          <w:sz w:val="22"/>
          <w:szCs w:val="22"/>
        </w:rPr>
      </w:pPr>
      <w:ins w:id="132"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"_Toc408511971"</w:instrText>
        </w:r>
        <w:r w:rsidRPr="00144A9D">
          <w:rPr>
            <w:rStyle w:val="Hyperlink"/>
            <w:noProof/>
          </w:rPr>
          <w:instrText xml:space="preserve"> </w:instrText>
        </w:r>
        <w:r w:rsidRPr="00144A9D">
          <w:rPr>
            <w:rStyle w:val="Hyperlink"/>
            <w:noProof/>
          </w:rPr>
          <w:fldChar w:fldCharType="separate"/>
        </w:r>
        <w:r w:rsidRPr="00144A9D">
          <w:rPr>
            <w:rStyle w:val="Hyperlink"/>
            <w:noProof/>
          </w:rPr>
          <w:t>6</w:t>
        </w:r>
        <w:r>
          <w:rPr>
            <w:rFonts w:asciiTheme="minorHAnsi" w:eastAsiaTheme="minorEastAsia" w:hAnsiTheme="minorHAnsi" w:cstheme="minorBidi"/>
            <w:b w:val="0"/>
            <w:bCs w:val="0"/>
            <w:caps w:val="0"/>
            <w:noProof/>
            <w:sz w:val="22"/>
            <w:szCs w:val="22"/>
          </w:rPr>
          <w:tab/>
        </w:r>
        <w:r w:rsidRPr="00144A9D">
          <w:rPr>
            <w:rStyle w:val="Hyperlink"/>
            <w:noProof/>
          </w:rPr>
          <w:t>Ausblick</w:t>
        </w:r>
        <w:r>
          <w:rPr>
            <w:noProof/>
            <w:webHidden/>
          </w:rPr>
          <w:tab/>
        </w:r>
        <w:r>
          <w:rPr>
            <w:noProof/>
            <w:webHidden/>
          </w:rPr>
          <w:fldChar w:fldCharType="begin"/>
        </w:r>
        <w:r>
          <w:rPr>
            <w:noProof/>
            <w:webHidden/>
          </w:rPr>
          <w:instrText xml:space="preserve"> PAGEREF _Toc408511971 \h </w:instrText>
        </w:r>
      </w:ins>
      <w:r>
        <w:rPr>
          <w:noProof/>
          <w:webHidden/>
        </w:rPr>
      </w:r>
      <w:r>
        <w:rPr>
          <w:noProof/>
          <w:webHidden/>
        </w:rPr>
        <w:fldChar w:fldCharType="separate"/>
      </w:r>
      <w:ins w:id="133" w:author="Maximilian Schmitz" w:date="2015-01-08T20:23:00Z">
        <w:r>
          <w:rPr>
            <w:noProof/>
            <w:webHidden/>
          </w:rPr>
          <w:t>16</w:t>
        </w:r>
        <w:r>
          <w:rPr>
            <w:noProof/>
            <w:webHidden/>
          </w:rPr>
          <w:fldChar w:fldCharType="end"/>
        </w:r>
        <w:r w:rsidRPr="00144A9D">
          <w:rPr>
            <w:rStyle w:val="Hyperlink"/>
            <w:noProof/>
          </w:rPr>
          <w:fldChar w:fldCharType="end"/>
        </w:r>
      </w:ins>
    </w:p>
    <w:p w:rsidR="00B50FE7" w:rsidRDefault="00B50FE7">
      <w:pPr>
        <w:pStyle w:val="Verzeichnis1"/>
        <w:tabs>
          <w:tab w:val="left" w:pos="480"/>
          <w:tab w:val="right" w:leader="dot" w:pos="9062"/>
        </w:tabs>
        <w:rPr>
          <w:ins w:id="134" w:author="Maximilian Schmitz" w:date="2015-01-08T20:23:00Z"/>
          <w:rFonts w:asciiTheme="minorHAnsi" w:eastAsiaTheme="minorEastAsia" w:hAnsiTheme="minorHAnsi" w:cstheme="minorBidi"/>
          <w:b w:val="0"/>
          <w:bCs w:val="0"/>
          <w:caps w:val="0"/>
          <w:noProof/>
          <w:sz w:val="22"/>
          <w:szCs w:val="22"/>
        </w:rPr>
      </w:pPr>
      <w:ins w:id="135"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"_Toc408511972"</w:instrText>
        </w:r>
        <w:r w:rsidRPr="00144A9D">
          <w:rPr>
            <w:rStyle w:val="Hyperlink"/>
            <w:noProof/>
          </w:rPr>
          <w:instrText xml:space="preserve"> </w:instrText>
        </w:r>
        <w:r w:rsidRPr="00144A9D">
          <w:rPr>
            <w:rStyle w:val="Hyperlink"/>
            <w:noProof/>
          </w:rPr>
          <w:fldChar w:fldCharType="separate"/>
        </w:r>
        <w:r w:rsidRPr="00144A9D">
          <w:rPr>
            <w:rStyle w:val="Hyperlink"/>
            <w:noProof/>
          </w:rPr>
          <w:t>7</w:t>
        </w:r>
        <w:r>
          <w:rPr>
            <w:rFonts w:asciiTheme="minorHAnsi" w:eastAsiaTheme="minorEastAsia" w:hAnsiTheme="minorHAnsi" w:cstheme="minorBidi"/>
            <w:b w:val="0"/>
            <w:bCs w:val="0"/>
            <w:caps w:val="0"/>
            <w:noProof/>
            <w:sz w:val="22"/>
            <w:szCs w:val="22"/>
          </w:rPr>
          <w:tab/>
        </w:r>
        <w:r w:rsidRPr="00144A9D">
          <w:rPr>
            <w:rStyle w:val="Hyperlink"/>
            <w:noProof/>
          </w:rPr>
          <w:t>Fazit</w:t>
        </w:r>
        <w:r>
          <w:rPr>
            <w:noProof/>
            <w:webHidden/>
          </w:rPr>
          <w:tab/>
        </w:r>
        <w:r>
          <w:rPr>
            <w:noProof/>
            <w:webHidden/>
          </w:rPr>
          <w:fldChar w:fldCharType="begin"/>
        </w:r>
        <w:r>
          <w:rPr>
            <w:noProof/>
            <w:webHidden/>
          </w:rPr>
          <w:instrText xml:space="preserve"> PAGEREF _Toc408511972 \h </w:instrText>
        </w:r>
      </w:ins>
      <w:r>
        <w:rPr>
          <w:noProof/>
          <w:webHidden/>
        </w:rPr>
      </w:r>
      <w:r>
        <w:rPr>
          <w:noProof/>
          <w:webHidden/>
        </w:rPr>
        <w:fldChar w:fldCharType="separate"/>
      </w:r>
      <w:ins w:id="136" w:author="Maximilian Schmitz" w:date="2015-01-08T20:23:00Z">
        <w:r>
          <w:rPr>
            <w:noProof/>
            <w:webHidden/>
          </w:rPr>
          <w:t>17</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137" w:author="Maximilian Schmitz" w:date="2015-01-08T20:23:00Z"/>
          <w:rFonts w:asciiTheme="minorHAnsi" w:eastAsiaTheme="minorEastAsia" w:hAnsiTheme="minorHAnsi" w:cstheme="minorBidi"/>
          <w:b w:val="0"/>
          <w:bCs w:val="0"/>
          <w:caps w:val="0"/>
          <w:noProof/>
          <w:sz w:val="22"/>
          <w:szCs w:val="22"/>
        </w:rPr>
      </w:pPr>
      <w:ins w:id="138"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"_Toc408511973"</w:instrText>
        </w:r>
        <w:r w:rsidRPr="00144A9D">
          <w:rPr>
            <w:rStyle w:val="Hyperlink"/>
            <w:noProof/>
          </w:rPr>
          <w:instrText xml:space="preserve"> </w:instrText>
        </w:r>
        <w:r w:rsidRPr="00144A9D">
          <w:rPr>
            <w:rStyle w:val="Hyperlink"/>
            <w:noProof/>
          </w:rPr>
          <w:fldChar w:fldCharType="separate"/>
        </w:r>
        <w:r w:rsidRPr="00144A9D">
          <w:rPr>
            <w:rStyle w:val="Hyperlink"/>
            <w:noProof/>
          </w:rPr>
          <w:t>Literaturverzeichnis</w:t>
        </w:r>
        <w:r>
          <w:rPr>
            <w:noProof/>
            <w:webHidden/>
          </w:rPr>
          <w:tab/>
        </w:r>
        <w:r>
          <w:rPr>
            <w:noProof/>
            <w:webHidden/>
          </w:rPr>
          <w:fldChar w:fldCharType="begin"/>
        </w:r>
        <w:r>
          <w:rPr>
            <w:noProof/>
            <w:webHidden/>
          </w:rPr>
          <w:instrText xml:space="preserve"> PAGEREF _Toc408511973 \h </w:instrText>
        </w:r>
      </w:ins>
      <w:r>
        <w:rPr>
          <w:noProof/>
          <w:webHidden/>
        </w:rPr>
      </w:r>
      <w:r>
        <w:rPr>
          <w:noProof/>
          <w:webHidden/>
        </w:rPr>
        <w:fldChar w:fldCharType="separate"/>
      </w:r>
      <w:ins w:id="139" w:author="Maximilian Schmitz" w:date="2015-01-08T20:23:00Z">
        <w:r>
          <w:rPr>
            <w:noProof/>
            <w:webHidden/>
          </w:rPr>
          <w:t>I</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140" w:author="Maximilian Schmitz" w:date="2015-01-08T20:23:00Z"/>
          <w:rFonts w:asciiTheme="minorHAnsi" w:eastAsiaTheme="minorEastAsia" w:hAnsiTheme="minorHAnsi" w:cstheme="minorBidi"/>
          <w:b w:val="0"/>
          <w:bCs w:val="0"/>
          <w:caps w:val="0"/>
          <w:noProof/>
          <w:sz w:val="22"/>
          <w:szCs w:val="22"/>
        </w:rPr>
      </w:pPr>
      <w:ins w:id="141"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"_Toc408511974"</w:instrText>
        </w:r>
        <w:r w:rsidRPr="00144A9D">
          <w:rPr>
            <w:rStyle w:val="Hyperlink"/>
            <w:noProof/>
          </w:rPr>
          <w:instrText xml:space="preserve"> </w:instrText>
        </w:r>
        <w:r w:rsidRPr="00144A9D">
          <w:rPr>
            <w:rStyle w:val="Hyperlink"/>
            <w:noProof/>
          </w:rPr>
          <w:fldChar w:fldCharType="separate"/>
        </w:r>
        <w:r w:rsidRPr="00144A9D">
          <w:rPr>
            <w:rStyle w:val="Hyperlink"/>
            <w:noProof/>
          </w:rPr>
          <w:t>Abbildungsverzeichnis</w:t>
        </w:r>
        <w:r>
          <w:rPr>
            <w:noProof/>
            <w:webHidden/>
          </w:rPr>
          <w:tab/>
        </w:r>
        <w:r>
          <w:rPr>
            <w:noProof/>
            <w:webHidden/>
          </w:rPr>
          <w:fldChar w:fldCharType="begin"/>
        </w:r>
        <w:r>
          <w:rPr>
            <w:noProof/>
            <w:webHidden/>
          </w:rPr>
          <w:instrText xml:space="preserve"> PAGEREF _Toc408511974 \h </w:instrText>
        </w:r>
      </w:ins>
      <w:r>
        <w:rPr>
          <w:noProof/>
          <w:webHidden/>
        </w:rPr>
      </w:r>
      <w:r>
        <w:rPr>
          <w:noProof/>
          <w:webHidden/>
        </w:rPr>
        <w:fldChar w:fldCharType="separate"/>
      </w:r>
      <w:ins w:id="142" w:author="Maximilian Schmitz" w:date="2015-01-08T20:23:00Z">
        <w:r>
          <w:rPr>
            <w:noProof/>
            <w:webHidden/>
          </w:rPr>
          <w:t>II</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143" w:author="Maximilian Schmitz" w:date="2015-01-08T20:23:00Z"/>
          <w:rFonts w:asciiTheme="minorHAnsi" w:eastAsiaTheme="minorEastAsia" w:hAnsiTheme="minorHAnsi" w:cstheme="minorBidi"/>
          <w:b w:val="0"/>
          <w:bCs w:val="0"/>
          <w:caps w:val="0"/>
          <w:noProof/>
          <w:sz w:val="22"/>
          <w:szCs w:val="22"/>
        </w:rPr>
      </w:pPr>
      <w:ins w:id="144"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"_Toc408511975"</w:instrText>
        </w:r>
        <w:r w:rsidRPr="00144A9D">
          <w:rPr>
            <w:rStyle w:val="Hyperlink"/>
            <w:noProof/>
          </w:rPr>
          <w:instrText xml:space="preserve"> </w:instrText>
        </w:r>
        <w:r w:rsidRPr="00144A9D">
          <w:rPr>
            <w:rStyle w:val="Hyperlink"/>
            <w:noProof/>
          </w:rPr>
          <w:fldChar w:fldCharType="separate"/>
        </w:r>
        <w:r w:rsidRPr="00144A9D">
          <w:rPr>
            <w:rStyle w:val="Hyperlink"/>
            <w:noProof/>
          </w:rPr>
          <w:t>Abkürzungsverzeichnis</w:t>
        </w:r>
        <w:r>
          <w:rPr>
            <w:noProof/>
            <w:webHidden/>
          </w:rPr>
          <w:tab/>
        </w:r>
        <w:r>
          <w:rPr>
            <w:noProof/>
            <w:webHidden/>
          </w:rPr>
          <w:fldChar w:fldCharType="begin"/>
        </w:r>
        <w:r>
          <w:rPr>
            <w:noProof/>
            <w:webHidden/>
          </w:rPr>
          <w:instrText xml:space="preserve"> PAGEREF _Toc408511975 \h </w:instrText>
        </w:r>
      </w:ins>
      <w:r>
        <w:rPr>
          <w:noProof/>
          <w:webHidden/>
        </w:rPr>
      </w:r>
      <w:r>
        <w:rPr>
          <w:noProof/>
          <w:webHidden/>
        </w:rPr>
        <w:fldChar w:fldCharType="separate"/>
      </w:r>
      <w:ins w:id="145" w:author="Maximilian Schmitz" w:date="2015-01-08T20:23:00Z">
        <w:r>
          <w:rPr>
            <w:noProof/>
            <w:webHidden/>
          </w:rPr>
          <w:t>III</w:t>
        </w:r>
        <w:r>
          <w:rPr>
            <w:noProof/>
            <w:webHidden/>
          </w:rPr>
          <w:fldChar w:fldCharType="end"/>
        </w:r>
        <w:r w:rsidRPr="00144A9D">
          <w:rPr>
            <w:rStyle w:val="Hyperlink"/>
            <w:noProof/>
          </w:rPr>
          <w:fldChar w:fldCharType="end"/>
        </w:r>
      </w:ins>
    </w:p>
    <w:p w:rsidR="00B50FE7" w:rsidRDefault="00B50FE7">
      <w:pPr>
        <w:pStyle w:val="Verzeichnis1"/>
        <w:tabs>
          <w:tab w:val="right" w:leader="dot" w:pos="9062"/>
        </w:tabs>
        <w:rPr>
          <w:ins w:id="146" w:author="Maximilian Schmitz" w:date="2015-01-08T20:23:00Z"/>
          <w:rFonts w:asciiTheme="minorHAnsi" w:eastAsiaTheme="minorEastAsia" w:hAnsiTheme="minorHAnsi" w:cstheme="minorBidi"/>
          <w:b w:val="0"/>
          <w:bCs w:val="0"/>
          <w:caps w:val="0"/>
          <w:noProof/>
          <w:sz w:val="22"/>
          <w:szCs w:val="22"/>
        </w:rPr>
      </w:pPr>
      <w:ins w:id="147" w:author="Maximilian Schmitz" w:date="2015-01-08T20:23:00Z">
        <w:r w:rsidRPr="00144A9D">
          <w:rPr>
            <w:rStyle w:val="Hyperlink"/>
            <w:noProof/>
          </w:rPr>
          <w:fldChar w:fldCharType="begin"/>
        </w:r>
        <w:r w:rsidRPr="00144A9D">
          <w:rPr>
            <w:rStyle w:val="Hyperlink"/>
            <w:noProof/>
          </w:rPr>
          <w:instrText xml:space="preserve"> </w:instrText>
        </w:r>
        <w:r>
          <w:rPr>
            <w:noProof/>
          </w:rPr>
          <w:instrText>HYPERLINK \l "_Toc408511976"</w:instrText>
        </w:r>
        <w:r w:rsidRPr="00144A9D">
          <w:rPr>
            <w:rStyle w:val="Hyperlink"/>
            <w:noProof/>
          </w:rPr>
          <w:instrText xml:space="preserve"> </w:instrText>
        </w:r>
        <w:r w:rsidRPr="00144A9D">
          <w:rPr>
            <w:rStyle w:val="Hyperlink"/>
            <w:noProof/>
          </w:rPr>
          <w:fldChar w:fldCharType="separate"/>
        </w:r>
        <w:r w:rsidRPr="00144A9D">
          <w:rPr>
            <w:rStyle w:val="Hyperlink"/>
            <w:noProof/>
          </w:rPr>
          <w:t>Glossar</w:t>
        </w:r>
        <w:r>
          <w:rPr>
            <w:noProof/>
            <w:webHidden/>
          </w:rPr>
          <w:tab/>
        </w:r>
        <w:r>
          <w:rPr>
            <w:noProof/>
            <w:webHidden/>
          </w:rPr>
          <w:fldChar w:fldCharType="begin"/>
        </w:r>
        <w:r>
          <w:rPr>
            <w:noProof/>
            <w:webHidden/>
          </w:rPr>
          <w:instrText xml:space="preserve"> PAGEREF _Toc408511976 \h </w:instrText>
        </w:r>
      </w:ins>
      <w:r>
        <w:rPr>
          <w:noProof/>
          <w:webHidden/>
        </w:rPr>
      </w:r>
      <w:r>
        <w:rPr>
          <w:noProof/>
          <w:webHidden/>
        </w:rPr>
        <w:fldChar w:fldCharType="separate"/>
      </w:r>
      <w:ins w:id="148" w:author="Maximilian Schmitz" w:date="2015-01-08T20:23:00Z">
        <w:r>
          <w:rPr>
            <w:noProof/>
            <w:webHidden/>
          </w:rPr>
          <w:t>IV</w:t>
        </w:r>
        <w:r>
          <w:rPr>
            <w:noProof/>
            <w:webHidden/>
          </w:rPr>
          <w:fldChar w:fldCharType="end"/>
        </w:r>
        <w:r w:rsidRPr="00144A9D">
          <w:rPr>
            <w:rStyle w:val="Hyperlink"/>
            <w:noProof/>
          </w:rPr>
          <w:fldChar w:fldCharType="end"/>
        </w:r>
      </w:ins>
    </w:p>
    <w:p w:rsidR="00ED771A" w:rsidDel="00B50FE7" w:rsidRDefault="00ED771A">
      <w:pPr>
        <w:pStyle w:val="Verzeichnis1"/>
        <w:tabs>
          <w:tab w:val="right" w:leader="dot" w:pos="9062"/>
        </w:tabs>
        <w:rPr>
          <w:del w:id="149" w:author="Maximilian Schmitz" w:date="2015-01-08T20:23:00Z"/>
          <w:rFonts w:asciiTheme="minorHAnsi" w:eastAsiaTheme="minorEastAsia" w:hAnsiTheme="minorHAnsi" w:cstheme="minorBidi"/>
          <w:b w:val="0"/>
          <w:bCs w:val="0"/>
          <w:caps w:val="0"/>
          <w:noProof/>
          <w:sz w:val="22"/>
          <w:szCs w:val="22"/>
        </w:rPr>
      </w:pPr>
      <w:del w:id="150" w:author="Maximilian Schmitz" w:date="2015-01-08T20:23:00Z">
        <w:r w:rsidRPr="00B50FE7" w:rsidDel="00B50FE7">
          <w:rPr>
            <w:rPrChange w:id="151" w:author="Maximilian Schmitz" w:date="2015-01-08T20:23:00Z">
              <w:rPr>
                <w:rStyle w:val="Hyperlink"/>
                <w:b w:val="0"/>
                <w:bCs w:val="0"/>
                <w:caps w:val="0"/>
                <w:noProof/>
              </w:rPr>
            </w:rPrChange>
          </w:rPr>
          <w:delText>Eidesstattliche Erklärung</w:delText>
        </w:r>
        <w:r w:rsidDel="00B50FE7">
          <w:rPr>
            <w:noProof/>
            <w:webHidden/>
          </w:rPr>
          <w:tab/>
          <w:delText>I</w:delText>
        </w:r>
      </w:del>
    </w:p>
    <w:p w:rsidR="00ED771A" w:rsidDel="00B50FE7" w:rsidRDefault="00ED771A">
      <w:pPr>
        <w:pStyle w:val="Verzeichnis1"/>
        <w:tabs>
          <w:tab w:val="right" w:leader="dot" w:pos="9062"/>
        </w:tabs>
        <w:rPr>
          <w:del w:id="152" w:author="Maximilian Schmitz" w:date="2015-01-08T20:23:00Z"/>
          <w:rFonts w:asciiTheme="minorHAnsi" w:eastAsiaTheme="minorEastAsia" w:hAnsiTheme="minorHAnsi" w:cstheme="minorBidi"/>
          <w:b w:val="0"/>
          <w:bCs w:val="0"/>
          <w:caps w:val="0"/>
          <w:noProof/>
          <w:sz w:val="22"/>
          <w:szCs w:val="22"/>
        </w:rPr>
      </w:pPr>
      <w:del w:id="153" w:author="Maximilian Schmitz" w:date="2015-01-08T20:23:00Z">
        <w:r w:rsidRPr="00B50FE7" w:rsidDel="00B50FE7">
          <w:rPr>
            <w:rPrChange w:id="154" w:author="Maximilian Schmitz" w:date="2015-01-08T20:23:00Z">
              <w:rPr>
                <w:rStyle w:val="Hyperlink"/>
                <w:b w:val="0"/>
                <w:bCs w:val="0"/>
                <w:caps w:val="0"/>
                <w:noProof/>
              </w:rPr>
            </w:rPrChange>
          </w:rPr>
          <w:delText>Kurzfassung</w:delText>
        </w:r>
        <w:r w:rsidDel="00B50FE7">
          <w:rPr>
            <w:noProof/>
            <w:webHidden/>
          </w:rPr>
          <w:tab/>
          <w:delText>II</w:delText>
        </w:r>
      </w:del>
    </w:p>
    <w:p w:rsidR="00ED771A" w:rsidDel="00B50FE7" w:rsidRDefault="00ED771A">
      <w:pPr>
        <w:pStyle w:val="Verzeichnis1"/>
        <w:tabs>
          <w:tab w:val="right" w:leader="dot" w:pos="9062"/>
        </w:tabs>
        <w:rPr>
          <w:del w:id="155" w:author="Maximilian Schmitz" w:date="2015-01-08T20:23:00Z"/>
          <w:rFonts w:asciiTheme="minorHAnsi" w:eastAsiaTheme="minorEastAsia" w:hAnsiTheme="minorHAnsi" w:cstheme="minorBidi"/>
          <w:b w:val="0"/>
          <w:bCs w:val="0"/>
          <w:caps w:val="0"/>
          <w:noProof/>
          <w:sz w:val="22"/>
          <w:szCs w:val="22"/>
        </w:rPr>
      </w:pPr>
      <w:del w:id="156" w:author="Maximilian Schmitz" w:date="2015-01-08T20:23:00Z">
        <w:r w:rsidRPr="00B50FE7" w:rsidDel="00B50FE7">
          <w:rPr>
            <w:rPrChange w:id="157" w:author="Maximilian Schmitz" w:date="2015-01-08T20:23:00Z">
              <w:rPr>
                <w:rStyle w:val="Hyperlink"/>
                <w:b w:val="0"/>
                <w:bCs w:val="0"/>
                <w:caps w:val="0"/>
                <w:noProof/>
                <w:lang w:val="en-US"/>
              </w:rPr>
            </w:rPrChange>
          </w:rPr>
          <w:delText>Abstract</w:delText>
        </w:r>
        <w:r w:rsidDel="00B50FE7">
          <w:rPr>
            <w:noProof/>
            <w:webHidden/>
          </w:rPr>
          <w:tab/>
          <w:delText>III</w:delText>
        </w:r>
      </w:del>
    </w:p>
    <w:p w:rsidR="00ED771A" w:rsidDel="00B50FE7" w:rsidRDefault="00ED771A">
      <w:pPr>
        <w:pStyle w:val="Verzeichnis1"/>
        <w:tabs>
          <w:tab w:val="right" w:leader="dot" w:pos="9062"/>
        </w:tabs>
        <w:rPr>
          <w:del w:id="158" w:author="Maximilian Schmitz" w:date="2015-01-08T20:23:00Z"/>
          <w:rFonts w:asciiTheme="minorHAnsi" w:eastAsiaTheme="minorEastAsia" w:hAnsiTheme="minorHAnsi" w:cstheme="minorBidi"/>
          <w:b w:val="0"/>
          <w:bCs w:val="0"/>
          <w:caps w:val="0"/>
          <w:noProof/>
          <w:sz w:val="22"/>
          <w:szCs w:val="22"/>
        </w:rPr>
      </w:pPr>
      <w:del w:id="159" w:author="Maximilian Schmitz" w:date="2015-01-08T20:23:00Z">
        <w:r w:rsidRPr="00B50FE7" w:rsidDel="00B50FE7">
          <w:rPr>
            <w:rPrChange w:id="160" w:author="Maximilian Schmitz" w:date="2015-01-08T20:23:00Z">
              <w:rPr>
                <w:rStyle w:val="Hyperlink"/>
                <w:b w:val="0"/>
                <w:bCs w:val="0"/>
                <w:caps w:val="0"/>
                <w:noProof/>
              </w:rPr>
            </w:rPrChange>
          </w:rPr>
          <w:delText>Inhalt</w:delText>
        </w:r>
        <w:r w:rsidDel="00B50FE7">
          <w:rPr>
            <w:noProof/>
            <w:webHidden/>
          </w:rPr>
          <w:tab/>
          <w:delText>IV</w:delText>
        </w:r>
      </w:del>
    </w:p>
    <w:p w:rsidR="00ED771A" w:rsidDel="00B50FE7" w:rsidRDefault="00ED771A">
      <w:pPr>
        <w:pStyle w:val="Verzeichnis1"/>
        <w:tabs>
          <w:tab w:val="left" w:pos="480"/>
          <w:tab w:val="right" w:leader="dot" w:pos="9062"/>
        </w:tabs>
        <w:rPr>
          <w:del w:id="161" w:author="Maximilian Schmitz" w:date="2015-01-08T20:23:00Z"/>
          <w:rFonts w:asciiTheme="minorHAnsi" w:eastAsiaTheme="minorEastAsia" w:hAnsiTheme="minorHAnsi" w:cstheme="minorBidi"/>
          <w:b w:val="0"/>
          <w:bCs w:val="0"/>
          <w:caps w:val="0"/>
          <w:noProof/>
          <w:sz w:val="22"/>
          <w:szCs w:val="22"/>
        </w:rPr>
      </w:pPr>
      <w:del w:id="162" w:author="Maximilian Schmitz" w:date="2015-01-08T20:23:00Z">
        <w:r w:rsidRPr="00B50FE7" w:rsidDel="00B50FE7">
          <w:rPr>
            <w:rPrChange w:id="163" w:author="Maximilian Schmitz" w:date="2015-01-08T20:23:00Z">
              <w:rPr>
                <w:rStyle w:val="Hyperlink"/>
                <w:b w:val="0"/>
                <w:bCs w:val="0"/>
                <w:caps w:val="0"/>
                <w:noProof/>
              </w:rPr>
            </w:rPrChange>
          </w:rPr>
          <w:delText>1</w:delText>
        </w:r>
        <w:r w:rsidDel="00B50FE7">
          <w:rPr>
            <w:rFonts w:asciiTheme="minorHAnsi" w:eastAsiaTheme="minorEastAsia" w:hAnsiTheme="minorHAnsi" w:cstheme="minorBidi"/>
            <w:b w:val="0"/>
            <w:bCs w:val="0"/>
            <w:caps w:val="0"/>
            <w:noProof/>
            <w:sz w:val="22"/>
            <w:szCs w:val="22"/>
          </w:rPr>
          <w:tab/>
        </w:r>
        <w:r w:rsidRPr="00B50FE7" w:rsidDel="00B50FE7">
          <w:rPr>
            <w:rPrChange w:id="164" w:author="Maximilian Schmitz" w:date="2015-01-08T20:23:00Z">
              <w:rPr>
                <w:rStyle w:val="Hyperlink"/>
                <w:b w:val="0"/>
                <w:bCs w:val="0"/>
                <w:caps w:val="0"/>
                <w:noProof/>
              </w:rPr>
            </w:rPrChange>
          </w:rPr>
          <w:delText>Einleitung</w:delText>
        </w:r>
        <w:r w:rsidDel="00B50FE7">
          <w:rPr>
            <w:noProof/>
            <w:webHidden/>
          </w:rPr>
          <w:tab/>
          <w:delText>1</w:delText>
        </w:r>
      </w:del>
    </w:p>
    <w:p w:rsidR="00ED771A" w:rsidDel="00B50FE7" w:rsidRDefault="00ED771A">
      <w:pPr>
        <w:pStyle w:val="Verzeichnis1"/>
        <w:tabs>
          <w:tab w:val="left" w:pos="480"/>
          <w:tab w:val="right" w:leader="dot" w:pos="9062"/>
        </w:tabs>
        <w:rPr>
          <w:del w:id="165" w:author="Maximilian Schmitz" w:date="2015-01-08T20:23:00Z"/>
          <w:rFonts w:asciiTheme="minorHAnsi" w:eastAsiaTheme="minorEastAsia" w:hAnsiTheme="minorHAnsi" w:cstheme="minorBidi"/>
          <w:b w:val="0"/>
          <w:bCs w:val="0"/>
          <w:caps w:val="0"/>
          <w:noProof/>
          <w:sz w:val="22"/>
          <w:szCs w:val="22"/>
        </w:rPr>
      </w:pPr>
      <w:del w:id="166" w:author="Maximilian Schmitz" w:date="2015-01-08T20:23:00Z">
        <w:r w:rsidRPr="00B50FE7" w:rsidDel="00B50FE7">
          <w:rPr>
            <w:rPrChange w:id="167" w:author="Maximilian Schmitz" w:date="2015-01-08T20:23:00Z">
              <w:rPr>
                <w:rStyle w:val="Hyperlink"/>
                <w:b w:val="0"/>
                <w:bCs w:val="0"/>
                <w:caps w:val="0"/>
                <w:noProof/>
              </w:rPr>
            </w:rPrChange>
          </w:rPr>
          <w:delText>2</w:delText>
        </w:r>
        <w:r w:rsidDel="00B50FE7">
          <w:rPr>
            <w:rFonts w:asciiTheme="minorHAnsi" w:eastAsiaTheme="minorEastAsia" w:hAnsiTheme="minorHAnsi" w:cstheme="minorBidi"/>
            <w:b w:val="0"/>
            <w:bCs w:val="0"/>
            <w:caps w:val="0"/>
            <w:noProof/>
            <w:sz w:val="22"/>
            <w:szCs w:val="22"/>
          </w:rPr>
          <w:tab/>
        </w:r>
        <w:r w:rsidRPr="00B50FE7" w:rsidDel="00B50FE7">
          <w:rPr>
            <w:rPrChange w:id="168" w:author="Maximilian Schmitz" w:date="2015-01-08T20:23:00Z">
              <w:rPr>
                <w:rStyle w:val="Hyperlink"/>
                <w:b w:val="0"/>
                <w:bCs w:val="0"/>
                <w:caps w:val="0"/>
                <w:noProof/>
              </w:rPr>
            </w:rPrChange>
          </w:rPr>
          <w:delText>Aufgabenstellung</w:delText>
        </w:r>
        <w:r w:rsidDel="00B50FE7">
          <w:rPr>
            <w:noProof/>
            <w:webHidden/>
          </w:rPr>
          <w:tab/>
          <w:delText>2</w:delText>
        </w:r>
      </w:del>
    </w:p>
    <w:p w:rsidR="00ED771A" w:rsidDel="00B50FE7" w:rsidRDefault="00ED771A">
      <w:pPr>
        <w:pStyle w:val="Verzeichnis1"/>
        <w:tabs>
          <w:tab w:val="left" w:pos="480"/>
          <w:tab w:val="right" w:leader="dot" w:pos="9062"/>
        </w:tabs>
        <w:rPr>
          <w:del w:id="169" w:author="Maximilian Schmitz" w:date="2015-01-08T20:23:00Z"/>
          <w:rFonts w:asciiTheme="minorHAnsi" w:eastAsiaTheme="minorEastAsia" w:hAnsiTheme="minorHAnsi" w:cstheme="minorBidi"/>
          <w:b w:val="0"/>
          <w:bCs w:val="0"/>
          <w:caps w:val="0"/>
          <w:noProof/>
          <w:sz w:val="22"/>
          <w:szCs w:val="22"/>
        </w:rPr>
      </w:pPr>
      <w:del w:id="170" w:author="Maximilian Schmitz" w:date="2015-01-08T20:23:00Z">
        <w:r w:rsidRPr="00B50FE7" w:rsidDel="00B50FE7">
          <w:rPr>
            <w:rPrChange w:id="171" w:author="Maximilian Schmitz" w:date="2015-01-08T20:23:00Z">
              <w:rPr>
                <w:rStyle w:val="Hyperlink"/>
                <w:b w:val="0"/>
                <w:bCs w:val="0"/>
                <w:caps w:val="0"/>
                <w:noProof/>
              </w:rPr>
            </w:rPrChange>
          </w:rPr>
          <w:delText>3</w:delText>
        </w:r>
        <w:r w:rsidDel="00B50FE7">
          <w:rPr>
            <w:rFonts w:asciiTheme="minorHAnsi" w:eastAsiaTheme="minorEastAsia" w:hAnsiTheme="minorHAnsi" w:cstheme="minorBidi"/>
            <w:b w:val="0"/>
            <w:bCs w:val="0"/>
            <w:caps w:val="0"/>
            <w:noProof/>
            <w:sz w:val="22"/>
            <w:szCs w:val="22"/>
          </w:rPr>
          <w:tab/>
        </w:r>
        <w:r w:rsidRPr="00B50FE7" w:rsidDel="00B50FE7">
          <w:rPr>
            <w:rPrChange w:id="172" w:author="Maximilian Schmitz" w:date="2015-01-08T20:23:00Z">
              <w:rPr>
                <w:rStyle w:val="Hyperlink"/>
                <w:b w:val="0"/>
                <w:bCs w:val="0"/>
                <w:caps w:val="0"/>
                <w:noProof/>
              </w:rPr>
            </w:rPrChange>
          </w:rPr>
          <w:delText>Stand der Technik</w:delText>
        </w:r>
        <w:r w:rsidDel="00B50FE7">
          <w:rPr>
            <w:noProof/>
            <w:webHidden/>
          </w:rPr>
          <w:tab/>
          <w:delText>3</w:delText>
        </w:r>
      </w:del>
    </w:p>
    <w:p w:rsidR="00ED771A" w:rsidDel="00B50FE7" w:rsidRDefault="00ED771A">
      <w:pPr>
        <w:pStyle w:val="Verzeichnis2"/>
        <w:tabs>
          <w:tab w:val="left" w:pos="720"/>
          <w:tab w:val="right" w:leader="dot" w:pos="9062"/>
        </w:tabs>
        <w:rPr>
          <w:del w:id="173" w:author="Maximilian Schmitz" w:date="2015-01-08T20:23:00Z"/>
          <w:rFonts w:asciiTheme="minorHAnsi" w:eastAsiaTheme="minorEastAsia" w:hAnsiTheme="minorHAnsi" w:cstheme="minorBidi"/>
          <w:smallCaps w:val="0"/>
          <w:noProof/>
          <w:sz w:val="22"/>
          <w:szCs w:val="22"/>
        </w:rPr>
      </w:pPr>
      <w:del w:id="174" w:author="Maximilian Schmitz" w:date="2015-01-08T20:23:00Z">
        <w:r w:rsidRPr="00B50FE7" w:rsidDel="00B50FE7">
          <w:rPr>
            <w:rPrChange w:id="175" w:author="Maximilian Schmitz" w:date="2015-01-08T20:23:00Z">
              <w:rPr>
                <w:rStyle w:val="Hyperlink"/>
                <w:smallCaps w:val="0"/>
                <w:noProof/>
              </w:rPr>
            </w:rPrChange>
          </w:rPr>
          <w:delText>3.1</w:delText>
        </w:r>
        <w:r w:rsidDel="00B50FE7">
          <w:rPr>
            <w:rFonts w:asciiTheme="minorHAnsi" w:eastAsiaTheme="minorEastAsia" w:hAnsiTheme="minorHAnsi" w:cstheme="minorBidi"/>
            <w:smallCaps w:val="0"/>
            <w:noProof/>
            <w:sz w:val="22"/>
            <w:szCs w:val="22"/>
          </w:rPr>
          <w:tab/>
        </w:r>
        <w:r w:rsidRPr="00B50FE7" w:rsidDel="00B50FE7">
          <w:rPr>
            <w:rPrChange w:id="176" w:author="Maximilian Schmitz" w:date="2015-01-08T20:23:00Z">
              <w:rPr>
                <w:rStyle w:val="Hyperlink"/>
                <w:smallCaps w:val="0"/>
                <w:noProof/>
              </w:rPr>
            </w:rPrChange>
          </w:rPr>
          <w:delText>Einleitung</w:delText>
        </w:r>
        <w:r w:rsidDel="00B50FE7">
          <w:rPr>
            <w:noProof/>
            <w:webHidden/>
          </w:rPr>
          <w:tab/>
          <w:delText>3</w:delText>
        </w:r>
      </w:del>
    </w:p>
    <w:p w:rsidR="00ED771A" w:rsidDel="00B50FE7" w:rsidRDefault="00ED771A">
      <w:pPr>
        <w:pStyle w:val="Verzeichnis2"/>
        <w:tabs>
          <w:tab w:val="left" w:pos="720"/>
          <w:tab w:val="right" w:leader="dot" w:pos="9062"/>
        </w:tabs>
        <w:rPr>
          <w:del w:id="177" w:author="Maximilian Schmitz" w:date="2015-01-08T20:23:00Z"/>
          <w:rFonts w:asciiTheme="minorHAnsi" w:eastAsiaTheme="minorEastAsia" w:hAnsiTheme="minorHAnsi" w:cstheme="minorBidi"/>
          <w:smallCaps w:val="0"/>
          <w:noProof/>
          <w:sz w:val="22"/>
          <w:szCs w:val="22"/>
        </w:rPr>
      </w:pPr>
      <w:del w:id="178" w:author="Maximilian Schmitz" w:date="2015-01-08T20:23:00Z">
        <w:r w:rsidRPr="00B50FE7" w:rsidDel="00B50FE7">
          <w:rPr>
            <w:rPrChange w:id="179" w:author="Maximilian Schmitz" w:date="2015-01-08T20:23:00Z">
              <w:rPr>
                <w:rStyle w:val="Hyperlink"/>
                <w:smallCaps w:val="0"/>
                <w:noProof/>
              </w:rPr>
            </w:rPrChange>
          </w:rPr>
          <w:delText>3.2</w:delText>
        </w:r>
        <w:r w:rsidDel="00B50FE7">
          <w:rPr>
            <w:rFonts w:asciiTheme="minorHAnsi" w:eastAsiaTheme="minorEastAsia" w:hAnsiTheme="minorHAnsi" w:cstheme="minorBidi"/>
            <w:smallCaps w:val="0"/>
            <w:noProof/>
            <w:sz w:val="22"/>
            <w:szCs w:val="22"/>
          </w:rPr>
          <w:tab/>
        </w:r>
        <w:r w:rsidRPr="00B50FE7" w:rsidDel="00B50FE7">
          <w:rPr>
            <w:rPrChange w:id="180" w:author="Maximilian Schmitz" w:date="2015-01-08T20:23:00Z">
              <w:rPr>
                <w:rStyle w:val="Hyperlink"/>
                <w:smallCaps w:val="0"/>
                <w:noProof/>
              </w:rPr>
            </w:rPrChange>
          </w:rPr>
          <w:delText>Unreal Engine 4</w:delText>
        </w:r>
        <w:r w:rsidDel="00B50FE7">
          <w:rPr>
            <w:noProof/>
            <w:webHidden/>
          </w:rPr>
          <w:tab/>
          <w:delText>3</w:delText>
        </w:r>
      </w:del>
    </w:p>
    <w:p w:rsidR="00ED771A" w:rsidDel="00B50FE7" w:rsidRDefault="00ED771A">
      <w:pPr>
        <w:pStyle w:val="Verzeichnis2"/>
        <w:tabs>
          <w:tab w:val="left" w:pos="720"/>
          <w:tab w:val="right" w:leader="dot" w:pos="9062"/>
        </w:tabs>
        <w:rPr>
          <w:del w:id="181" w:author="Maximilian Schmitz" w:date="2015-01-08T20:23:00Z"/>
          <w:rFonts w:asciiTheme="minorHAnsi" w:eastAsiaTheme="minorEastAsia" w:hAnsiTheme="minorHAnsi" w:cstheme="minorBidi"/>
          <w:smallCaps w:val="0"/>
          <w:noProof/>
          <w:sz w:val="22"/>
          <w:szCs w:val="22"/>
        </w:rPr>
      </w:pPr>
      <w:del w:id="182" w:author="Maximilian Schmitz" w:date="2015-01-08T20:23:00Z">
        <w:r w:rsidRPr="00B50FE7" w:rsidDel="00B50FE7">
          <w:rPr>
            <w:rPrChange w:id="183" w:author="Maximilian Schmitz" w:date="2015-01-08T20:23:00Z">
              <w:rPr>
                <w:rStyle w:val="Hyperlink"/>
                <w:smallCaps w:val="0"/>
                <w:noProof/>
              </w:rPr>
            </w:rPrChange>
          </w:rPr>
          <w:delText>3.3</w:delText>
        </w:r>
        <w:r w:rsidDel="00B50FE7">
          <w:rPr>
            <w:rFonts w:asciiTheme="minorHAnsi" w:eastAsiaTheme="minorEastAsia" w:hAnsiTheme="minorHAnsi" w:cstheme="minorBidi"/>
            <w:smallCaps w:val="0"/>
            <w:noProof/>
            <w:sz w:val="22"/>
            <w:szCs w:val="22"/>
          </w:rPr>
          <w:tab/>
        </w:r>
        <w:r w:rsidRPr="00B50FE7" w:rsidDel="00B50FE7">
          <w:rPr>
            <w:rPrChange w:id="184" w:author="Maximilian Schmitz" w:date="2015-01-08T20:23:00Z">
              <w:rPr>
                <w:rStyle w:val="Hyperlink"/>
                <w:smallCaps w:val="0"/>
                <w:noProof/>
              </w:rPr>
            </w:rPrChange>
          </w:rPr>
          <w:delText>LUA Script</w:delText>
        </w:r>
        <w:r w:rsidDel="00B50FE7">
          <w:rPr>
            <w:noProof/>
            <w:webHidden/>
          </w:rPr>
          <w:tab/>
          <w:delText>3</w:delText>
        </w:r>
      </w:del>
    </w:p>
    <w:p w:rsidR="00ED771A" w:rsidDel="00B50FE7" w:rsidRDefault="00ED771A">
      <w:pPr>
        <w:pStyle w:val="Verzeichnis2"/>
        <w:tabs>
          <w:tab w:val="left" w:pos="720"/>
          <w:tab w:val="right" w:leader="dot" w:pos="9062"/>
        </w:tabs>
        <w:rPr>
          <w:del w:id="185" w:author="Maximilian Schmitz" w:date="2015-01-08T20:23:00Z"/>
          <w:rFonts w:asciiTheme="minorHAnsi" w:eastAsiaTheme="minorEastAsia" w:hAnsiTheme="minorHAnsi" w:cstheme="minorBidi"/>
          <w:smallCaps w:val="0"/>
          <w:noProof/>
          <w:sz w:val="22"/>
          <w:szCs w:val="22"/>
        </w:rPr>
      </w:pPr>
      <w:del w:id="186" w:author="Maximilian Schmitz" w:date="2015-01-08T20:23:00Z">
        <w:r w:rsidRPr="00B50FE7" w:rsidDel="00B50FE7">
          <w:rPr>
            <w:rPrChange w:id="187" w:author="Maximilian Schmitz" w:date="2015-01-08T20:23:00Z">
              <w:rPr>
                <w:rStyle w:val="Hyperlink"/>
                <w:smallCaps w:val="0"/>
                <w:noProof/>
              </w:rPr>
            </w:rPrChange>
          </w:rPr>
          <w:delText>3.4</w:delText>
        </w:r>
        <w:r w:rsidDel="00B50FE7">
          <w:rPr>
            <w:rFonts w:asciiTheme="minorHAnsi" w:eastAsiaTheme="minorEastAsia" w:hAnsiTheme="minorHAnsi" w:cstheme="minorBidi"/>
            <w:smallCaps w:val="0"/>
            <w:noProof/>
            <w:sz w:val="22"/>
            <w:szCs w:val="22"/>
          </w:rPr>
          <w:tab/>
        </w:r>
        <w:r w:rsidRPr="00B50FE7" w:rsidDel="00B50FE7">
          <w:rPr>
            <w:rPrChange w:id="188" w:author="Maximilian Schmitz" w:date="2015-01-08T20:23:00Z">
              <w:rPr>
                <w:rStyle w:val="Hyperlink"/>
                <w:smallCaps w:val="0"/>
                <w:noProof/>
              </w:rPr>
            </w:rPrChange>
          </w:rPr>
          <w:delText>Robo Cup</w:delText>
        </w:r>
        <w:r w:rsidDel="00B50FE7">
          <w:rPr>
            <w:noProof/>
            <w:webHidden/>
          </w:rPr>
          <w:tab/>
          <w:delText>3</w:delText>
        </w:r>
      </w:del>
    </w:p>
    <w:p w:rsidR="00ED771A" w:rsidDel="00B50FE7" w:rsidRDefault="00ED771A">
      <w:pPr>
        <w:pStyle w:val="Verzeichnis2"/>
        <w:tabs>
          <w:tab w:val="left" w:pos="720"/>
          <w:tab w:val="right" w:leader="dot" w:pos="9062"/>
        </w:tabs>
        <w:rPr>
          <w:del w:id="189" w:author="Maximilian Schmitz" w:date="2015-01-08T20:23:00Z"/>
          <w:rFonts w:asciiTheme="minorHAnsi" w:eastAsiaTheme="minorEastAsia" w:hAnsiTheme="minorHAnsi" w:cstheme="minorBidi"/>
          <w:smallCaps w:val="0"/>
          <w:noProof/>
          <w:sz w:val="22"/>
          <w:szCs w:val="22"/>
        </w:rPr>
      </w:pPr>
      <w:del w:id="190" w:author="Maximilian Schmitz" w:date="2015-01-08T20:23:00Z">
        <w:r w:rsidRPr="00B50FE7" w:rsidDel="00B50FE7">
          <w:rPr>
            <w:rPrChange w:id="191" w:author="Maximilian Schmitz" w:date="2015-01-08T20:23:00Z">
              <w:rPr>
                <w:rStyle w:val="Hyperlink"/>
                <w:smallCaps w:val="0"/>
                <w:noProof/>
              </w:rPr>
            </w:rPrChange>
          </w:rPr>
          <w:delText>3.5</w:delText>
        </w:r>
        <w:r w:rsidDel="00B50FE7">
          <w:rPr>
            <w:rFonts w:asciiTheme="minorHAnsi" w:eastAsiaTheme="minorEastAsia" w:hAnsiTheme="minorHAnsi" w:cstheme="minorBidi"/>
            <w:smallCaps w:val="0"/>
            <w:noProof/>
            <w:sz w:val="22"/>
            <w:szCs w:val="22"/>
          </w:rPr>
          <w:tab/>
        </w:r>
        <w:r w:rsidRPr="00B50FE7" w:rsidDel="00B50FE7">
          <w:rPr>
            <w:rPrChange w:id="192" w:author="Maximilian Schmitz" w:date="2015-01-08T20:23:00Z">
              <w:rPr>
                <w:rStyle w:val="Hyperlink"/>
                <w:smallCaps w:val="0"/>
                <w:noProof/>
              </w:rPr>
            </w:rPrChange>
          </w:rPr>
          <w:delText>Künstliche Intelligenz</w:delText>
        </w:r>
        <w:r w:rsidDel="00B50FE7">
          <w:rPr>
            <w:noProof/>
            <w:webHidden/>
          </w:rPr>
          <w:tab/>
          <w:delText>4</w:delText>
        </w:r>
      </w:del>
    </w:p>
    <w:p w:rsidR="00ED771A" w:rsidDel="00B50FE7" w:rsidRDefault="00ED771A">
      <w:pPr>
        <w:pStyle w:val="Verzeichnis2"/>
        <w:tabs>
          <w:tab w:val="left" w:pos="720"/>
          <w:tab w:val="right" w:leader="dot" w:pos="9062"/>
        </w:tabs>
        <w:rPr>
          <w:del w:id="193" w:author="Maximilian Schmitz" w:date="2015-01-08T20:23:00Z"/>
          <w:rFonts w:asciiTheme="minorHAnsi" w:eastAsiaTheme="minorEastAsia" w:hAnsiTheme="minorHAnsi" w:cstheme="minorBidi"/>
          <w:smallCaps w:val="0"/>
          <w:noProof/>
          <w:sz w:val="22"/>
          <w:szCs w:val="22"/>
        </w:rPr>
      </w:pPr>
      <w:del w:id="194" w:author="Maximilian Schmitz" w:date="2015-01-08T20:23:00Z">
        <w:r w:rsidRPr="00B50FE7" w:rsidDel="00B50FE7">
          <w:rPr>
            <w:rPrChange w:id="195" w:author="Maximilian Schmitz" w:date="2015-01-08T20:23:00Z">
              <w:rPr>
                <w:rStyle w:val="Hyperlink"/>
                <w:smallCaps w:val="0"/>
                <w:noProof/>
              </w:rPr>
            </w:rPrChange>
          </w:rPr>
          <w:delText>3.6</w:delText>
        </w:r>
        <w:r w:rsidDel="00B50FE7">
          <w:rPr>
            <w:rFonts w:asciiTheme="minorHAnsi" w:eastAsiaTheme="minorEastAsia" w:hAnsiTheme="minorHAnsi" w:cstheme="minorBidi"/>
            <w:smallCaps w:val="0"/>
            <w:noProof/>
            <w:sz w:val="22"/>
            <w:szCs w:val="22"/>
          </w:rPr>
          <w:tab/>
        </w:r>
        <w:r w:rsidRPr="00B50FE7" w:rsidDel="00B50FE7">
          <w:rPr>
            <w:rPrChange w:id="196" w:author="Maximilian Schmitz" w:date="2015-01-08T20:23:00Z">
              <w:rPr>
                <w:rStyle w:val="Hyperlink"/>
                <w:smallCaps w:val="0"/>
                <w:noProof/>
              </w:rPr>
            </w:rPrChange>
          </w:rPr>
          <w:delText>Zusammenfassung</w:delText>
        </w:r>
        <w:r w:rsidDel="00B50FE7">
          <w:rPr>
            <w:noProof/>
            <w:webHidden/>
          </w:rPr>
          <w:tab/>
          <w:delText>6</w:delText>
        </w:r>
      </w:del>
    </w:p>
    <w:p w:rsidR="00ED771A" w:rsidDel="00B50FE7" w:rsidRDefault="00ED771A">
      <w:pPr>
        <w:pStyle w:val="Verzeichnis1"/>
        <w:tabs>
          <w:tab w:val="left" w:pos="480"/>
          <w:tab w:val="right" w:leader="dot" w:pos="9062"/>
        </w:tabs>
        <w:rPr>
          <w:del w:id="197" w:author="Maximilian Schmitz" w:date="2015-01-08T20:23:00Z"/>
          <w:rFonts w:asciiTheme="minorHAnsi" w:eastAsiaTheme="minorEastAsia" w:hAnsiTheme="minorHAnsi" w:cstheme="minorBidi"/>
          <w:b w:val="0"/>
          <w:bCs w:val="0"/>
          <w:caps w:val="0"/>
          <w:noProof/>
          <w:sz w:val="22"/>
          <w:szCs w:val="22"/>
        </w:rPr>
      </w:pPr>
      <w:del w:id="198" w:author="Maximilian Schmitz" w:date="2015-01-08T20:23:00Z">
        <w:r w:rsidRPr="00B50FE7" w:rsidDel="00B50FE7">
          <w:rPr>
            <w:rPrChange w:id="199" w:author="Maximilian Schmitz" w:date="2015-01-08T20:23:00Z">
              <w:rPr>
                <w:rStyle w:val="Hyperlink"/>
                <w:b w:val="0"/>
                <w:bCs w:val="0"/>
                <w:caps w:val="0"/>
                <w:noProof/>
              </w:rPr>
            </w:rPrChange>
          </w:rPr>
          <w:delText>4</w:delText>
        </w:r>
        <w:r w:rsidDel="00B50FE7">
          <w:rPr>
            <w:rFonts w:asciiTheme="minorHAnsi" w:eastAsiaTheme="minorEastAsia" w:hAnsiTheme="minorHAnsi" w:cstheme="minorBidi"/>
            <w:b w:val="0"/>
            <w:bCs w:val="0"/>
            <w:caps w:val="0"/>
            <w:noProof/>
            <w:sz w:val="22"/>
            <w:szCs w:val="22"/>
          </w:rPr>
          <w:tab/>
        </w:r>
        <w:r w:rsidRPr="00B50FE7" w:rsidDel="00B50FE7">
          <w:rPr>
            <w:rPrChange w:id="200" w:author="Maximilian Schmitz" w:date="2015-01-08T20:23:00Z">
              <w:rPr>
                <w:rStyle w:val="Hyperlink"/>
                <w:b w:val="0"/>
                <w:bCs w:val="0"/>
                <w:caps w:val="0"/>
                <w:noProof/>
              </w:rPr>
            </w:rPrChange>
          </w:rPr>
          <w:delText>Planung / Struktur</w:delText>
        </w:r>
        <w:r w:rsidDel="00B50FE7">
          <w:rPr>
            <w:noProof/>
            <w:webHidden/>
          </w:rPr>
          <w:tab/>
          <w:delText>7</w:delText>
        </w:r>
      </w:del>
    </w:p>
    <w:p w:rsidR="00ED771A" w:rsidDel="00B50FE7" w:rsidRDefault="00ED771A">
      <w:pPr>
        <w:pStyle w:val="Verzeichnis2"/>
        <w:tabs>
          <w:tab w:val="left" w:pos="720"/>
          <w:tab w:val="right" w:leader="dot" w:pos="9062"/>
        </w:tabs>
        <w:rPr>
          <w:del w:id="201" w:author="Maximilian Schmitz" w:date="2015-01-08T20:23:00Z"/>
          <w:rFonts w:asciiTheme="minorHAnsi" w:eastAsiaTheme="minorEastAsia" w:hAnsiTheme="minorHAnsi" w:cstheme="minorBidi"/>
          <w:smallCaps w:val="0"/>
          <w:noProof/>
          <w:sz w:val="22"/>
          <w:szCs w:val="22"/>
        </w:rPr>
      </w:pPr>
      <w:del w:id="202" w:author="Maximilian Schmitz" w:date="2015-01-08T20:23:00Z">
        <w:r w:rsidRPr="00B50FE7" w:rsidDel="00B50FE7">
          <w:rPr>
            <w:rPrChange w:id="203" w:author="Maximilian Schmitz" w:date="2015-01-08T20:23:00Z">
              <w:rPr>
                <w:rStyle w:val="Hyperlink"/>
                <w:smallCaps w:val="0"/>
                <w:noProof/>
              </w:rPr>
            </w:rPrChange>
          </w:rPr>
          <w:delText>4.1</w:delText>
        </w:r>
        <w:r w:rsidDel="00B50FE7">
          <w:rPr>
            <w:rFonts w:asciiTheme="minorHAnsi" w:eastAsiaTheme="minorEastAsia" w:hAnsiTheme="minorHAnsi" w:cstheme="minorBidi"/>
            <w:smallCaps w:val="0"/>
            <w:noProof/>
            <w:sz w:val="22"/>
            <w:szCs w:val="22"/>
          </w:rPr>
          <w:tab/>
        </w:r>
        <w:r w:rsidRPr="00B50FE7" w:rsidDel="00B50FE7">
          <w:rPr>
            <w:rPrChange w:id="204" w:author="Maximilian Schmitz" w:date="2015-01-08T20:23:00Z">
              <w:rPr>
                <w:rStyle w:val="Hyperlink"/>
                <w:smallCaps w:val="0"/>
                <w:noProof/>
              </w:rPr>
            </w:rPrChange>
          </w:rPr>
          <w:delText>Projektmanagement</w:delText>
        </w:r>
        <w:r w:rsidDel="00B50FE7">
          <w:rPr>
            <w:noProof/>
            <w:webHidden/>
          </w:rPr>
          <w:tab/>
          <w:delText>7</w:delText>
        </w:r>
      </w:del>
    </w:p>
    <w:p w:rsidR="00ED771A" w:rsidDel="00B50FE7" w:rsidRDefault="00ED771A">
      <w:pPr>
        <w:pStyle w:val="Verzeichnis2"/>
        <w:tabs>
          <w:tab w:val="left" w:pos="720"/>
          <w:tab w:val="right" w:leader="dot" w:pos="9062"/>
        </w:tabs>
        <w:rPr>
          <w:del w:id="205" w:author="Maximilian Schmitz" w:date="2015-01-08T20:23:00Z"/>
          <w:rFonts w:asciiTheme="minorHAnsi" w:eastAsiaTheme="minorEastAsia" w:hAnsiTheme="minorHAnsi" w:cstheme="minorBidi"/>
          <w:smallCaps w:val="0"/>
          <w:noProof/>
          <w:sz w:val="22"/>
          <w:szCs w:val="22"/>
        </w:rPr>
      </w:pPr>
      <w:del w:id="206" w:author="Maximilian Schmitz" w:date="2015-01-08T20:23:00Z">
        <w:r w:rsidRPr="00B50FE7" w:rsidDel="00B50FE7">
          <w:rPr>
            <w:rPrChange w:id="207" w:author="Maximilian Schmitz" w:date="2015-01-08T20:23:00Z">
              <w:rPr>
                <w:rStyle w:val="Hyperlink"/>
                <w:smallCaps w:val="0"/>
                <w:noProof/>
              </w:rPr>
            </w:rPrChange>
          </w:rPr>
          <w:delText>4.2</w:delText>
        </w:r>
        <w:r w:rsidDel="00B50FE7">
          <w:rPr>
            <w:rFonts w:asciiTheme="minorHAnsi" w:eastAsiaTheme="minorEastAsia" w:hAnsiTheme="minorHAnsi" w:cstheme="minorBidi"/>
            <w:smallCaps w:val="0"/>
            <w:noProof/>
            <w:sz w:val="22"/>
            <w:szCs w:val="22"/>
          </w:rPr>
          <w:tab/>
        </w:r>
        <w:r w:rsidRPr="00B50FE7" w:rsidDel="00B50FE7">
          <w:rPr>
            <w:rPrChange w:id="208" w:author="Maximilian Schmitz" w:date="2015-01-08T20:23:00Z">
              <w:rPr>
                <w:rStyle w:val="Hyperlink"/>
                <w:smallCaps w:val="0"/>
                <w:noProof/>
              </w:rPr>
            </w:rPrChange>
          </w:rPr>
          <w:delText>Analyse der Aufgabenstellung</w:delText>
        </w:r>
        <w:r w:rsidDel="00B50FE7">
          <w:rPr>
            <w:noProof/>
            <w:webHidden/>
          </w:rPr>
          <w:tab/>
          <w:delText>7</w:delText>
        </w:r>
      </w:del>
    </w:p>
    <w:p w:rsidR="00ED771A" w:rsidDel="00B50FE7" w:rsidRDefault="00ED771A">
      <w:pPr>
        <w:pStyle w:val="Verzeichnis3"/>
        <w:tabs>
          <w:tab w:val="left" w:pos="1200"/>
          <w:tab w:val="right" w:leader="dot" w:pos="9062"/>
        </w:tabs>
        <w:rPr>
          <w:del w:id="209" w:author="Maximilian Schmitz" w:date="2015-01-08T20:23:00Z"/>
          <w:rFonts w:asciiTheme="minorHAnsi" w:eastAsiaTheme="minorEastAsia" w:hAnsiTheme="minorHAnsi" w:cstheme="minorBidi"/>
          <w:i w:val="0"/>
          <w:iCs w:val="0"/>
          <w:noProof/>
          <w:sz w:val="22"/>
          <w:szCs w:val="22"/>
        </w:rPr>
      </w:pPr>
      <w:del w:id="210" w:author="Maximilian Schmitz" w:date="2015-01-08T20:23:00Z">
        <w:r w:rsidRPr="00B50FE7" w:rsidDel="00B50FE7">
          <w:rPr>
            <w:rPrChange w:id="211" w:author="Maximilian Schmitz" w:date="2015-01-08T20:23:00Z">
              <w:rPr>
                <w:rStyle w:val="Hyperlink"/>
                <w:i w:val="0"/>
                <w:iCs w:val="0"/>
                <w:noProof/>
              </w:rPr>
            </w:rPrChange>
          </w:rPr>
          <w:delText>4.2.1</w:delText>
        </w:r>
        <w:r w:rsidDel="00B50FE7">
          <w:rPr>
            <w:rFonts w:asciiTheme="minorHAnsi" w:eastAsiaTheme="minorEastAsia" w:hAnsiTheme="minorHAnsi" w:cstheme="minorBidi"/>
            <w:i w:val="0"/>
            <w:iCs w:val="0"/>
            <w:noProof/>
            <w:sz w:val="22"/>
            <w:szCs w:val="22"/>
          </w:rPr>
          <w:tab/>
        </w:r>
        <w:r w:rsidRPr="00B50FE7" w:rsidDel="00B50FE7">
          <w:rPr>
            <w:rPrChange w:id="212" w:author="Maximilian Schmitz" w:date="2015-01-08T20:23:00Z">
              <w:rPr>
                <w:rStyle w:val="Hyperlink"/>
                <w:i w:val="0"/>
                <w:iCs w:val="0"/>
                <w:noProof/>
              </w:rPr>
            </w:rPrChange>
          </w:rPr>
          <w:delText>Muss-Kriterien</w:delText>
        </w:r>
        <w:r w:rsidDel="00B50FE7">
          <w:rPr>
            <w:noProof/>
            <w:webHidden/>
          </w:rPr>
          <w:tab/>
          <w:delText>7</w:delText>
        </w:r>
      </w:del>
    </w:p>
    <w:p w:rsidR="00ED771A" w:rsidDel="00B50FE7" w:rsidRDefault="00ED771A">
      <w:pPr>
        <w:pStyle w:val="Verzeichnis3"/>
        <w:tabs>
          <w:tab w:val="left" w:pos="1200"/>
          <w:tab w:val="right" w:leader="dot" w:pos="9062"/>
        </w:tabs>
        <w:rPr>
          <w:del w:id="213" w:author="Maximilian Schmitz" w:date="2015-01-08T20:23:00Z"/>
          <w:rFonts w:asciiTheme="minorHAnsi" w:eastAsiaTheme="minorEastAsia" w:hAnsiTheme="minorHAnsi" w:cstheme="minorBidi"/>
          <w:i w:val="0"/>
          <w:iCs w:val="0"/>
          <w:noProof/>
          <w:sz w:val="22"/>
          <w:szCs w:val="22"/>
        </w:rPr>
      </w:pPr>
      <w:del w:id="214" w:author="Maximilian Schmitz" w:date="2015-01-08T20:23:00Z">
        <w:r w:rsidRPr="00B50FE7" w:rsidDel="00B50FE7">
          <w:rPr>
            <w:rPrChange w:id="215" w:author="Maximilian Schmitz" w:date="2015-01-08T20:23:00Z">
              <w:rPr>
                <w:rStyle w:val="Hyperlink"/>
                <w:i w:val="0"/>
                <w:iCs w:val="0"/>
                <w:noProof/>
              </w:rPr>
            </w:rPrChange>
          </w:rPr>
          <w:lastRenderedPageBreak/>
          <w:delText>4.2.2</w:delText>
        </w:r>
        <w:r w:rsidDel="00B50FE7">
          <w:rPr>
            <w:rFonts w:asciiTheme="minorHAnsi" w:eastAsiaTheme="minorEastAsia" w:hAnsiTheme="minorHAnsi" w:cstheme="minorBidi"/>
            <w:i w:val="0"/>
            <w:iCs w:val="0"/>
            <w:noProof/>
            <w:sz w:val="22"/>
            <w:szCs w:val="22"/>
          </w:rPr>
          <w:tab/>
        </w:r>
        <w:r w:rsidRPr="00B50FE7" w:rsidDel="00B50FE7">
          <w:rPr>
            <w:rPrChange w:id="216" w:author="Maximilian Schmitz" w:date="2015-01-08T20:23:00Z">
              <w:rPr>
                <w:rStyle w:val="Hyperlink"/>
                <w:i w:val="0"/>
                <w:iCs w:val="0"/>
                <w:noProof/>
              </w:rPr>
            </w:rPrChange>
          </w:rPr>
          <w:delText>Soll-Kriterien</w:delText>
        </w:r>
        <w:r w:rsidDel="00B50FE7">
          <w:rPr>
            <w:noProof/>
            <w:webHidden/>
          </w:rPr>
          <w:tab/>
          <w:delText>8</w:delText>
        </w:r>
      </w:del>
    </w:p>
    <w:p w:rsidR="00ED771A" w:rsidDel="00B50FE7" w:rsidRDefault="00ED771A">
      <w:pPr>
        <w:pStyle w:val="Verzeichnis3"/>
        <w:tabs>
          <w:tab w:val="left" w:pos="1200"/>
          <w:tab w:val="right" w:leader="dot" w:pos="9062"/>
        </w:tabs>
        <w:rPr>
          <w:del w:id="217" w:author="Maximilian Schmitz" w:date="2015-01-08T20:23:00Z"/>
          <w:rFonts w:asciiTheme="minorHAnsi" w:eastAsiaTheme="minorEastAsia" w:hAnsiTheme="minorHAnsi" w:cstheme="minorBidi"/>
          <w:i w:val="0"/>
          <w:iCs w:val="0"/>
          <w:noProof/>
          <w:sz w:val="22"/>
          <w:szCs w:val="22"/>
        </w:rPr>
      </w:pPr>
      <w:del w:id="218" w:author="Maximilian Schmitz" w:date="2015-01-08T20:23:00Z">
        <w:r w:rsidRPr="00B50FE7" w:rsidDel="00B50FE7">
          <w:rPr>
            <w:rPrChange w:id="219" w:author="Maximilian Schmitz" w:date="2015-01-08T20:23:00Z">
              <w:rPr>
                <w:rStyle w:val="Hyperlink"/>
                <w:i w:val="0"/>
                <w:iCs w:val="0"/>
                <w:noProof/>
              </w:rPr>
            </w:rPrChange>
          </w:rPr>
          <w:delText>4.2.3</w:delText>
        </w:r>
        <w:r w:rsidDel="00B50FE7">
          <w:rPr>
            <w:rFonts w:asciiTheme="minorHAnsi" w:eastAsiaTheme="minorEastAsia" w:hAnsiTheme="minorHAnsi" w:cstheme="minorBidi"/>
            <w:i w:val="0"/>
            <w:iCs w:val="0"/>
            <w:noProof/>
            <w:sz w:val="22"/>
            <w:szCs w:val="22"/>
          </w:rPr>
          <w:tab/>
        </w:r>
        <w:r w:rsidRPr="00B50FE7" w:rsidDel="00B50FE7">
          <w:rPr>
            <w:rPrChange w:id="220" w:author="Maximilian Schmitz" w:date="2015-01-08T20:23:00Z">
              <w:rPr>
                <w:rStyle w:val="Hyperlink"/>
                <w:i w:val="0"/>
                <w:iCs w:val="0"/>
                <w:noProof/>
              </w:rPr>
            </w:rPrChange>
          </w:rPr>
          <w:delText>Kann-Kriterien</w:delText>
        </w:r>
        <w:r w:rsidDel="00B50FE7">
          <w:rPr>
            <w:noProof/>
            <w:webHidden/>
          </w:rPr>
          <w:tab/>
          <w:delText>8</w:delText>
        </w:r>
      </w:del>
    </w:p>
    <w:p w:rsidR="00ED771A" w:rsidDel="00B50FE7" w:rsidRDefault="00ED771A">
      <w:pPr>
        <w:pStyle w:val="Verzeichnis3"/>
        <w:tabs>
          <w:tab w:val="left" w:pos="1200"/>
          <w:tab w:val="right" w:leader="dot" w:pos="9062"/>
        </w:tabs>
        <w:rPr>
          <w:del w:id="221" w:author="Maximilian Schmitz" w:date="2015-01-08T20:23:00Z"/>
          <w:rFonts w:asciiTheme="minorHAnsi" w:eastAsiaTheme="minorEastAsia" w:hAnsiTheme="minorHAnsi" w:cstheme="minorBidi"/>
          <w:i w:val="0"/>
          <w:iCs w:val="0"/>
          <w:noProof/>
          <w:sz w:val="22"/>
          <w:szCs w:val="22"/>
        </w:rPr>
      </w:pPr>
      <w:del w:id="222" w:author="Maximilian Schmitz" w:date="2015-01-08T20:23:00Z">
        <w:r w:rsidRPr="00B50FE7" w:rsidDel="00B50FE7">
          <w:rPr>
            <w:rPrChange w:id="223" w:author="Maximilian Schmitz" w:date="2015-01-08T20:23:00Z">
              <w:rPr>
                <w:rStyle w:val="Hyperlink"/>
                <w:i w:val="0"/>
                <w:iCs w:val="0"/>
                <w:noProof/>
              </w:rPr>
            </w:rPrChange>
          </w:rPr>
          <w:delText>4.2.4</w:delText>
        </w:r>
        <w:r w:rsidDel="00B50FE7">
          <w:rPr>
            <w:rFonts w:asciiTheme="minorHAnsi" w:eastAsiaTheme="minorEastAsia" w:hAnsiTheme="minorHAnsi" w:cstheme="minorBidi"/>
            <w:i w:val="0"/>
            <w:iCs w:val="0"/>
            <w:noProof/>
            <w:sz w:val="22"/>
            <w:szCs w:val="22"/>
          </w:rPr>
          <w:tab/>
        </w:r>
        <w:r w:rsidRPr="00B50FE7" w:rsidDel="00B50FE7">
          <w:rPr>
            <w:rPrChange w:id="224" w:author="Maximilian Schmitz" w:date="2015-01-08T20:23:00Z">
              <w:rPr>
                <w:rStyle w:val="Hyperlink"/>
                <w:i w:val="0"/>
                <w:iCs w:val="0"/>
                <w:noProof/>
              </w:rPr>
            </w:rPrChange>
          </w:rPr>
          <w:delText>Analyse der Kriterien</w:delText>
        </w:r>
        <w:r w:rsidDel="00B50FE7">
          <w:rPr>
            <w:noProof/>
            <w:webHidden/>
          </w:rPr>
          <w:tab/>
          <w:delText>8</w:delText>
        </w:r>
      </w:del>
    </w:p>
    <w:p w:rsidR="00ED771A" w:rsidDel="00B50FE7" w:rsidRDefault="00ED771A">
      <w:pPr>
        <w:pStyle w:val="Verzeichnis2"/>
        <w:tabs>
          <w:tab w:val="left" w:pos="720"/>
          <w:tab w:val="right" w:leader="dot" w:pos="9062"/>
        </w:tabs>
        <w:rPr>
          <w:del w:id="225" w:author="Maximilian Schmitz" w:date="2015-01-08T20:23:00Z"/>
          <w:rFonts w:asciiTheme="minorHAnsi" w:eastAsiaTheme="minorEastAsia" w:hAnsiTheme="minorHAnsi" w:cstheme="minorBidi"/>
          <w:smallCaps w:val="0"/>
          <w:noProof/>
          <w:sz w:val="22"/>
          <w:szCs w:val="22"/>
        </w:rPr>
      </w:pPr>
      <w:del w:id="226" w:author="Maximilian Schmitz" w:date="2015-01-08T20:23:00Z">
        <w:r w:rsidRPr="00B50FE7" w:rsidDel="00B50FE7">
          <w:rPr>
            <w:rPrChange w:id="227" w:author="Maximilian Schmitz" w:date="2015-01-08T20:23:00Z">
              <w:rPr>
                <w:rStyle w:val="Hyperlink"/>
                <w:smallCaps w:val="0"/>
                <w:noProof/>
              </w:rPr>
            </w:rPrChange>
          </w:rPr>
          <w:delText>4.3</w:delText>
        </w:r>
        <w:r w:rsidDel="00B50FE7">
          <w:rPr>
            <w:rFonts w:asciiTheme="minorHAnsi" w:eastAsiaTheme="minorEastAsia" w:hAnsiTheme="minorHAnsi" w:cstheme="minorBidi"/>
            <w:smallCaps w:val="0"/>
            <w:noProof/>
            <w:sz w:val="22"/>
            <w:szCs w:val="22"/>
          </w:rPr>
          <w:tab/>
        </w:r>
        <w:r w:rsidRPr="00B50FE7" w:rsidDel="00B50FE7">
          <w:rPr>
            <w:rPrChange w:id="228" w:author="Maximilian Schmitz" w:date="2015-01-08T20:23:00Z">
              <w:rPr>
                <w:rStyle w:val="Hyperlink"/>
                <w:smallCaps w:val="0"/>
                <w:noProof/>
              </w:rPr>
            </w:rPrChange>
          </w:rPr>
          <w:delText>Architektur</w:delText>
        </w:r>
        <w:r w:rsidDel="00B50FE7">
          <w:rPr>
            <w:noProof/>
            <w:webHidden/>
          </w:rPr>
          <w:tab/>
          <w:delText>9</w:delText>
        </w:r>
      </w:del>
    </w:p>
    <w:p w:rsidR="00ED771A" w:rsidDel="00B50FE7" w:rsidRDefault="00ED771A">
      <w:pPr>
        <w:pStyle w:val="Verzeichnis1"/>
        <w:tabs>
          <w:tab w:val="left" w:pos="480"/>
          <w:tab w:val="right" w:leader="dot" w:pos="9062"/>
        </w:tabs>
        <w:rPr>
          <w:del w:id="229" w:author="Maximilian Schmitz" w:date="2015-01-08T20:23:00Z"/>
          <w:rFonts w:asciiTheme="minorHAnsi" w:eastAsiaTheme="minorEastAsia" w:hAnsiTheme="minorHAnsi" w:cstheme="minorBidi"/>
          <w:b w:val="0"/>
          <w:bCs w:val="0"/>
          <w:caps w:val="0"/>
          <w:noProof/>
          <w:sz w:val="22"/>
          <w:szCs w:val="22"/>
        </w:rPr>
      </w:pPr>
      <w:del w:id="230" w:author="Maximilian Schmitz" w:date="2015-01-08T20:23:00Z">
        <w:r w:rsidRPr="00B50FE7" w:rsidDel="00B50FE7">
          <w:rPr>
            <w:rPrChange w:id="231" w:author="Maximilian Schmitz" w:date="2015-01-08T20:23:00Z">
              <w:rPr>
                <w:rStyle w:val="Hyperlink"/>
                <w:b w:val="0"/>
                <w:bCs w:val="0"/>
                <w:caps w:val="0"/>
                <w:noProof/>
              </w:rPr>
            </w:rPrChange>
          </w:rPr>
          <w:delText>5</w:delText>
        </w:r>
        <w:r w:rsidDel="00B50FE7">
          <w:rPr>
            <w:rFonts w:asciiTheme="minorHAnsi" w:eastAsiaTheme="minorEastAsia" w:hAnsiTheme="minorHAnsi" w:cstheme="minorBidi"/>
            <w:b w:val="0"/>
            <w:bCs w:val="0"/>
            <w:caps w:val="0"/>
            <w:noProof/>
            <w:sz w:val="22"/>
            <w:szCs w:val="22"/>
          </w:rPr>
          <w:tab/>
        </w:r>
        <w:r w:rsidRPr="00B50FE7" w:rsidDel="00B50FE7">
          <w:rPr>
            <w:rPrChange w:id="232" w:author="Maximilian Schmitz" w:date="2015-01-08T20:23:00Z">
              <w:rPr>
                <w:rStyle w:val="Hyperlink"/>
                <w:b w:val="0"/>
                <w:bCs w:val="0"/>
                <w:caps w:val="0"/>
                <w:noProof/>
              </w:rPr>
            </w:rPrChange>
          </w:rPr>
          <w:delText>Umsetzung</w:delText>
        </w:r>
        <w:r w:rsidDel="00B50FE7">
          <w:rPr>
            <w:noProof/>
            <w:webHidden/>
          </w:rPr>
          <w:tab/>
          <w:delText>11</w:delText>
        </w:r>
      </w:del>
    </w:p>
    <w:p w:rsidR="00ED771A" w:rsidDel="00B50FE7" w:rsidRDefault="00ED771A">
      <w:pPr>
        <w:pStyle w:val="Verzeichnis2"/>
        <w:tabs>
          <w:tab w:val="left" w:pos="720"/>
          <w:tab w:val="right" w:leader="dot" w:pos="9062"/>
        </w:tabs>
        <w:rPr>
          <w:del w:id="233" w:author="Maximilian Schmitz" w:date="2015-01-08T20:23:00Z"/>
          <w:rFonts w:asciiTheme="minorHAnsi" w:eastAsiaTheme="minorEastAsia" w:hAnsiTheme="minorHAnsi" w:cstheme="minorBidi"/>
          <w:smallCaps w:val="0"/>
          <w:noProof/>
          <w:sz w:val="22"/>
          <w:szCs w:val="22"/>
        </w:rPr>
      </w:pPr>
      <w:del w:id="234" w:author="Maximilian Schmitz" w:date="2015-01-08T20:23:00Z">
        <w:r w:rsidRPr="00B50FE7" w:rsidDel="00B50FE7">
          <w:rPr>
            <w:rPrChange w:id="235" w:author="Maximilian Schmitz" w:date="2015-01-08T20:23:00Z">
              <w:rPr>
                <w:rStyle w:val="Hyperlink"/>
                <w:smallCaps w:val="0"/>
                <w:noProof/>
              </w:rPr>
            </w:rPrChange>
          </w:rPr>
          <w:delText>5.1</w:delText>
        </w:r>
        <w:r w:rsidDel="00B50FE7">
          <w:rPr>
            <w:rFonts w:asciiTheme="minorHAnsi" w:eastAsiaTheme="minorEastAsia" w:hAnsiTheme="minorHAnsi" w:cstheme="minorBidi"/>
            <w:smallCaps w:val="0"/>
            <w:noProof/>
            <w:sz w:val="22"/>
            <w:szCs w:val="22"/>
          </w:rPr>
          <w:tab/>
        </w:r>
        <w:r w:rsidRPr="00B50FE7" w:rsidDel="00B50FE7">
          <w:rPr>
            <w:rPrChange w:id="236" w:author="Maximilian Schmitz" w:date="2015-01-08T20:23:00Z">
              <w:rPr>
                <w:rStyle w:val="Hyperlink"/>
                <w:smallCaps w:val="0"/>
                <w:noProof/>
              </w:rPr>
            </w:rPrChange>
          </w:rPr>
          <w:delText>Generell</w:delText>
        </w:r>
        <w:r w:rsidDel="00B50FE7">
          <w:rPr>
            <w:noProof/>
            <w:webHidden/>
          </w:rPr>
          <w:tab/>
          <w:delText>11</w:delText>
        </w:r>
      </w:del>
    </w:p>
    <w:p w:rsidR="00ED771A" w:rsidDel="00B50FE7" w:rsidRDefault="00ED771A">
      <w:pPr>
        <w:pStyle w:val="Verzeichnis2"/>
        <w:tabs>
          <w:tab w:val="left" w:pos="720"/>
          <w:tab w:val="right" w:leader="dot" w:pos="9062"/>
        </w:tabs>
        <w:rPr>
          <w:del w:id="237" w:author="Maximilian Schmitz" w:date="2015-01-08T20:23:00Z"/>
          <w:rFonts w:asciiTheme="minorHAnsi" w:eastAsiaTheme="minorEastAsia" w:hAnsiTheme="minorHAnsi" w:cstheme="minorBidi"/>
          <w:smallCaps w:val="0"/>
          <w:noProof/>
          <w:sz w:val="22"/>
          <w:szCs w:val="22"/>
        </w:rPr>
      </w:pPr>
      <w:del w:id="238" w:author="Maximilian Schmitz" w:date="2015-01-08T20:23:00Z">
        <w:r w:rsidRPr="00B50FE7" w:rsidDel="00B50FE7">
          <w:rPr>
            <w:rPrChange w:id="239" w:author="Maximilian Schmitz" w:date="2015-01-08T20:23:00Z">
              <w:rPr>
                <w:rStyle w:val="Hyperlink"/>
                <w:smallCaps w:val="0"/>
                <w:noProof/>
              </w:rPr>
            </w:rPrChange>
          </w:rPr>
          <w:delText>5.2</w:delText>
        </w:r>
        <w:r w:rsidDel="00B50FE7">
          <w:rPr>
            <w:rFonts w:asciiTheme="minorHAnsi" w:eastAsiaTheme="minorEastAsia" w:hAnsiTheme="minorHAnsi" w:cstheme="minorBidi"/>
            <w:smallCaps w:val="0"/>
            <w:noProof/>
            <w:sz w:val="22"/>
            <w:szCs w:val="22"/>
          </w:rPr>
          <w:tab/>
        </w:r>
        <w:r w:rsidRPr="00B50FE7" w:rsidDel="00B50FE7">
          <w:rPr>
            <w:rPrChange w:id="240" w:author="Maximilian Schmitz" w:date="2015-01-08T20:23:00Z">
              <w:rPr>
                <w:rStyle w:val="Hyperlink"/>
                <w:smallCaps w:val="0"/>
                <w:noProof/>
              </w:rPr>
            </w:rPrChange>
          </w:rPr>
          <w:delText>Spielfeld</w:delText>
        </w:r>
        <w:r w:rsidDel="00B50FE7">
          <w:rPr>
            <w:noProof/>
            <w:webHidden/>
          </w:rPr>
          <w:tab/>
          <w:delText>11</w:delText>
        </w:r>
      </w:del>
    </w:p>
    <w:p w:rsidR="00ED771A" w:rsidDel="00B50FE7" w:rsidRDefault="00ED771A">
      <w:pPr>
        <w:pStyle w:val="Verzeichnis2"/>
        <w:tabs>
          <w:tab w:val="left" w:pos="720"/>
          <w:tab w:val="right" w:leader="dot" w:pos="9062"/>
        </w:tabs>
        <w:rPr>
          <w:del w:id="241" w:author="Maximilian Schmitz" w:date="2015-01-08T20:23:00Z"/>
          <w:rFonts w:asciiTheme="minorHAnsi" w:eastAsiaTheme="minorEastAsia" w:hAnsiTheme="minorHAnsi" w:cstheme="minorBidi"/>
          <w:smallCaps w:val="0"/>
          <w:noProof/>
          <w:sz w:val="22"/>
          <w:szCs w:val="22"/>
        </w:rPr>
      </w:pPr>
      <w:del w:id="242" w:author="Maximilian Schmitz" w:date="2015-01-08T20:23:00Z">
        <w:r w:rsidRPr="00B50FE7" w:rsidDel="00B50FE7">
          <w:rPr>
            <w:rPrChange w:id="243" w:author="Maximilian Schmitz" w:date="2015-01-08T20:23:00Z">
              <w:rPr>
                <w:rStyle w:val="Hyperlink"/>
                <w:smallCaps w:val="0"/>
                <w:noProof/>
              </w:rPr>
            </w:rPrChange>
          </w:rPr>
          <w:delText>5.3</w:delText>
        </w:r>
        <w:r w:rsidDel="00B50FE7">
          <w:rPr>
            <w:rFonts w:asciiTheme="minorHAnsi" w:eastAsiaTheme="minorEastAsia" w:hAnsiTheme="minorHAnsi" w:cstheme="minorBidi"/>
            <w:smallCaps w:val="0"/>
            <w:noProof/>
            <w:sz w:val="22"/>
            <w:szCs w:val="22"/>
          </w:rPr>
          <w:tab/>
        </w:r>
        <w:r w:rsidRPr="00B50FE7" w:rsidDel="00B50FE7">
          <w:rPr>
            <w:rPrChange w:id="244" w:author="Maximilian Schmitz" w:date="2015-01-08T20:23:00Z">
              <w:rPr>
                <w:rStyle w:val="Hyperlink"/>
                <w:smallCaps w:val="0"/>
                <w:noProof/>
              </w:rPr>
            </w:rPrChange>
          </w:rPr>
          <w:delText>Funktionen über LUA Script</w:delText>
        </w:r>
        <w:r w:rsidDel="00B50FE7">
          <w:rPr>
            <w:noProof/>
            <w:webHidden/>
          </w:rPr>
          <w:tab/>
          <w:delText>11</w:delText>
        </w:r>
      </w:del>
    </w:p>
    <w:p w:rsidR="00ED771A" w:rsidDel="00B50FE7" w:rsidRDefault="00ED771A">
      <w:pPr>
        <w:pStyle w:val="Verzeichnis2"/>
        <w:tabs>
          <w:tab w:val="left" w:pos="720"/>
          <w:tab w:val="right" w:leader="dot" w:pos="9062"/>
        </w:tabs>
        <w:rPr>
          <w:del w:id="245" w:author="Maximilian Schmitz" w:date="2015-01-08T20:23:00Z"/>
          <w:rFonts w:asciiTheme="minorHAnsi" w:eastAsiaTheme="minorEastAsia" w:hAnsiTheme="minorHAnsi" w:cstheme="minorBidi"/>
          <w:smallCaps w:val="0"/>
          <w:noProof/>
          <w:sz w:val="22"/>
          <w:szCs w:val="22"/>
        </w:rPr>
      </w:pPr>
      <w:del w:id="246" w:author="Maximilian Schmitz" w:date="2015-01-08T20:23:00Z">
        <w:r w:rsidRPr="00B50FE7" w:rsidDel="00B50FE7">
          <w:rPr>
            <w:rPrChange w:id="247" w:author="Maximilian Schmitz" w:date="2015-01-08T20:23:00Z">
              <w:rPr>
                <w:rStyle w:val="Hyperlink"/>
                <w:smallCaps w:val="0"/>
                <w:noProof/>
              </w:rPr>
            </w:rPrChange>
          </w:rPr>
          <w:delText>5.4</w:delText>
        </w:r>
        <w:r w:rsidDel="00B50FE7">
          <w:rPr>
            <w:rFonts w:asciiTheme="minorHAnsi" w:eastAsiaTheme="minorEastAsia" w:hAnsiTheme="minorHAnsi" w:cstheme="minorBidi"/>
            <w:smallCaps w:val="0"/>
            <w:noProof/>
            <w:sz w:val="22"/>
            <w:szCs w:val="22"/>
          </w:rPr>
          <w:tab/>
        </w:r>
        <w:r w:rsidRPr="00B50FE7" w:rsidDel="00B50FE7">
          <w:rPr>
            <w:rPrChange w:id="248" w:author="Maximilian Schmitz" w:date="2015-01-08T20:23:00Z">
              <w:rPr>
                <w:rStyle w:val="Hyperlink"/>
                <w:smallCaps w:val="0"/>
                <w:noProof/>
              </w:rPr>
            </w:rPrChange>
          </w:rPr>
          <w:delText>Interne Umsetzung</w:delText>
        </w:r>
        <w:r w:rsidDel="00B50FE7">
          <w:rPr>
            <w:noProof/>
            <w:webHidden/>
          </w:rPr>
          <w:tab/>
          <w:delText>11</w:delText>
        </w:r>
      </w:del>
    </w:p>
    <w:p w:rsidR="00ED771A" w:rsidDel="00B50FE7" w:rsidRDefault="00ED771A">
      <w:pPr>
        <w:pStyle w:val="Verzeichnis1"/>
        <w:tabs>
          <w:tab w:val="left" w:pos="480"/>
          <w:tab w:val="right" w:leader="dot" w:pos="9062"/>
        </w:tabs>
        <w:rPr>
          <w:del w:id="249" w:author="Maximilian Schmitz" w:date="2015-01-08T20:23:00Z"/>
          <w:rFonts w:asciiTheme="minorHAnsi" w:eastAsiaTheme="minorEastAsia" w:hAnsiTheme="minorHAnsi" w:cstheme="minorBidi"/>
          <w:b w:val="0"/>
          <w:bCs w:val="0"/>
          <w:caps w:val="0"/>
          <w:noProof/>
          <w:sz w:val="22"/>
          <w:szCs w:val="22"/>
        </w:rPr>
      </w:pPr>
      <w:del w:id="250" w:author="Maximilian Schmitz" w:date="2015-01-08T20:23:00Z">
        <w:r w:rsidRPr="00B50FE7" w:rsidDel="00B50FE7">
          <w:rPr>
            <w:rPrChange w:id="251" w:author="Maximilian Schmitz" w:date="2015-01-08T20:23:00Z">
              <w:rPr>
                <w:rStyle w:val="Hyperlink"/>
                <w:b w:val="0"/>
                <w:bCs w:val="0"/>
                <w:caps w:val="0"/>
                <w:noProof/>
              </w:rPr>
            </w:rPrChange>
          </w:rPr>
          <w:delText>6</w:delText>
        </w:r>
        <w:r w:rsidDel="00B50FE7">
          <w:rPr>
            <w:rFonts w:asciiTheme="minorHAnsi" w:eastAsiaTheme="minorEastAsia" w:hAnsiTheme="minorHAnsi" w:cstheme="minorBidi"/>
            <w:b w:val="0"/>
            <w:bCs w:val="0"/>
            <w:caps w:val="0"/>
            <w:noProof/>
            <w:sz w:val="22"/>
            <w:szCs w:val="22"/>
          </w:rPr>
          <w:tab/>
        </w:r>
        <w:r w:rsidRPr="00B50FE7" w:rsidDel="00B50FE7">
          <w:rPr>
            <w:rPrChange w:id="252" w:author="Maximilian Schmitz" w:date="2015-01-08T20:23:00Z">
              <w:rPr>
                <w:rStyle w:val="Hyperlink"/>
                <w:b w:val="0"/>
                <w:bCs w:val="0"/>
                <w:caps w:val="0"/>
                <w:noProof/>
              </w:rPr>
            </w:rPrChange>
          </w:rPr>
          <w:delText>Ausblick</w:delText>
        </w:r>
        <w:r w:rsidDel="00B50FE7">
          <w:rPr>
            <w:noProof/>
            <w:webHidden/>
          </w:rPr>
          <w:tab/>
          <w:delText>12</w:delText>
        </w:r>
      </w:del>
    </w:p>
    <w:p w:rsidR="00ED771A" w:rsidDel="00B50FE7" w:rsidRDefault="00ED771A">
      <w:pPr>
        <w:pStyle w:val="Verzeichnis1"/>
        <w:tabs>
          <w:tab w:val="left" w:pos="480"/>
          <w:tab w:val="right" w:leader="dot" w:pos="9062"/>
        </w:tabs>
        <w:rPr>
          <w:del w:id="253" w:author="Maximilian Schmitz" w:date="2015-01-08T20:23:00Z"/>
          <w:rFonts w:asciiTheme="minorHAnsi" w:eastAsiaTheme="minorEastAsia" w:hAnsiTheme="minorHAnsi" w:cstheme="minorBidi"/>
          <w:b w:val="0"/>
          <w:bCs w:val="0"/>
          <w:caps w:val="0"/>
          <w:noProof/>
          <w:sz w:val="22"/>
          <w:szCs w:val="22"/>
        </w:rPr>
      </w:pPr>
      <w:del w:id="254" w:author="Maximilian Schmitz" w:date="2015-01-08T20:23:00Z">
        <w:r w:rsidRPr="00B50FE7" w:rsidDel="00B50FE7">
          <w:rPr>
            <w:rPrChange w:id="255" w:author="Maximilian Schmitz" w:date="2015-01-08T20:23:00Z">
              <w:rPr>
                <w:rStyle w:val="Hyperlink"/>
                <w:b w:val="0"/>
                <w:bCs w:val="0"/>
                <w:caps w:val="0"/>
                <w:noProof/>
              </w:rPr>
            </w:rPrChange>
          </w:rPr>
          <w:delText>7</w:delText>
        </w:r>
        <w:r w:rsidDel="00B50FE7">
          <w:rPr>
            <w:rFonts w:asciiTheme="minorHAnsi" w:eastAsiaTheme="minorEastAsia" w:hAnsiTheme="minorHAnsi" w:cstheme="minorBidi"/>
            <w:b w:val="0"/>
            <w:bCs w:val="0"/>
            <w:caps w:val="0"/>
            <w:noProof/>
            <w:sz w:val="22"/>
            <w:szCs w:val="22"/>
          </w:rPr>
          <w:tab/>
        </w:r>
        <w:r w:rsidRPr="00B50FE7" w:rsidDel="00B50FE7">
          <w:rPr>
            <w:rPrChange w:id="256" w:author="Maximilian Schmitz" w:date="2015-01-08T20:23:00Z">
              <w:rPr>
                <w:rStyle w:val="Hyperlink"/>
                <w:b w:val="0"/>
                <w:bCs w:val="0"/>
                <w:caps w:val="0"/>
                <w:noProof/>
              </w:rPr>
            </w:rPrChange>
          </w:rPr>
          <w:delText>Fazit</w:delText>
        </w:r>
        <w:r w:rsidDel="00B50FE7">
          <w:rPr>
            <w:noProof/>
            <w:webHidden/>
          </w:rPr>
          <w:tab/>
          <w:delText>13</w:delText>
        </w:r>
      </w:del>
    </w:p>
    <w:p w:rsidR="00ED771A" w:rsidDel="00B50FE7" w:rsidRDefault="00ED771A">
      <w:pPr>
        <w:pStyle w:val="Verzeichnis1"/>
        <w:tabs>
          <w:tab w:val="right" w:leader="dot" w:pos="9062"/>
        </w:tabs>
        <w:rPr>
          <w:del w:id="257" w:author="Maximilian Schmitz" w:date="2015-01-08T20:23:00Z"/>
          <w:rFonts w:asciiTheme="minorHAnsi" w:eastAsiaTheme="minorEastAsia" w:hAnsiTheme="minorHAnsi" w:cstheme="minorBidi"/>
          <w:b w:val="0"/>
          <w:bCs w:val="0"/>
          <w:caps w:val="0"/>
          <w:noProof/>
          <w:sz w:val="22"/>
          <w:szCs w:val="22"/>
        </w:rPr>
      </w:pPr>
      <w:del w:id="258" w:author="Maximilian Schmitz" w:date="2015-01-08T20:23:00Z">
        <w:r w:rsidRPr="00B50FE7" w:rsidDel="00B50FE7">
          <w:rPr>
            <w:rPrChange w:id="259" w:author="Maximilian Schmitz" w:date="2015-01-08T20:23:00Z">
              <w:rPr>
                <w:rStyle w:val="Hyperlink"/>
                <w:b w:val="0"/>
                <w:bCs w:val="0"/>
                <w:caps w:val="0"/>
                <w:noProof/>
              </w:rPr>
            </w:rPrChange>
          </w:rPr>
          <w:delText>Literaturverzeichnis</w:delText>
        </w:r>
        <w:r w:rsidDel="00B50FE7">
          <w:rPr>
            <w:noProof/>
            <w:webHidden/>
          </w:rPr>
          <w:tab/>
          <w:delText>I</w:delText>
        </w:r>
      </w:del>
    </w:p>
    <w:p w:rsidR="00ED771A" w:rsidDel="00B50FE7" w:rsidRDefault="00ED771A">
      <w:pPr>
        <w:pStyle w:val="Verzeichnis1"/>
        <w:tabs>
          <w:tab w:val="right" w:leader="dot" w:pos="9062"/>
        </w:tabs>
        <w:rPr>
          <w:del w:id="260" w:author="Maximilian Schmitz" w:date="2015-01-08T20:23:00Z"/>
          <w:rFonts w:asciiTheme="minorHAnsi" w:eastAsiaTheme="minorEastAsia" w:hAnsiTheme="minorHAnsi" w:cstheme="minorBidi"/>
          <w:b w:val="0"/>
          <w:bCs w:val="0"/>
          <w:caps w:val="0"/>
          <w:noProof/>
          <w:sz w:val="22"/>
          <w:szCs w:val="22"/>
        </w:rPr>
      </w:pPr>
      <w:del w:id="261" w:author="Maximilian Schmitz" w:date="2015-01-08T20:23:00Z">
        <w:r w:rsidRPr="00B50FE7" w:rsidDel="00B50FE7">
          <w:rPr>
            <w:rPrChange w:id="262" w:author="Maximilian Schmitz" w:date="2015-01-08T20:23:00Z">
              <w:rPr>
                <w:rStyle w:val="Hyperlink"/>
                <w:b w:val="0"/>
                <w:bCs w:val="0"/>
                <w:caps w:val="0"/>
                <w:noProof/>
              </w:rPr>
            </w:rPrChange>
          </w:rPr>
          <w:delText>Abbildungsverzeichnis</w:delText>
        </w:r>
        <w:r w:rsidDel="00B50FE7">
          <w:rPr>
            <w:noProof/>
            <w:webHidden/>
          </w:rPr>
          <w:tab/>
          <w:delText>II</w:delText>
        </w:r>
      </w:del>
    </w:p>
    <w:p w:rsidR="00ED771A" w:rsidDel="00B50FE7" w:rsidRDefault="00ED771A">
      <w:pPr>
        <w:pStyle w:val="Verzeichnis1"/>
        <w:tabs>
          <w:tab w:val="right" w:leader="dot" w:pos="9062"/>
        </w:tabs>
        <w:rPr>
          <w:del w:id="263" w:author="Maximilian Schmitz" w:date="2015-01-08T20:23:00Z"/>
          <w:rFonts w:asciiTheme="minorHAnsi" w:eastAsiaTheme="minorEastAsia" w:hAnsiTheme="minorHAnsi" w:cstheme="minorBidi"/>
          <w:b w:val="0"/>
          <w:bCs w:val="0"/>
          <w:caps w:val="0"/>
          <w:noProof/>
          <w:sz w:val="22"/>
          <w:szCs w:val="22"/>
        </w:rPr>
      </w:pPr>
      <w:del w:id="264" w:author="Maximilian Schmitz" w:date="2015-01-08T20:23:00Z">
        <w:r w:rsidRPr="00B50FE7" w:rsidDel="00B50FE7">
          <w:rPr>
            <w:rPrChange w:id="265" w:author="Maximilian Schmitz" w:date="2015-01-08T20:23:00Z">
              <w:rPr>
                <w:rStyle w:val="Hyperlink"/>
                <w:b w:val="0"/>
                <w:bCs w:val="0"/>
                <w:caps w:val="0"/>
                <w:noProof/>
              </w:rPr>
            </w:rPrChange>
          </w:rPr>
          <w:delText>Abkürzungsverzeichnis</w:delText>
        </w:r>
        <w:r w:rsidDel="00B50FE7">
          <w:rPr>
            <w:noProof/>
            <w:webHidden/>
          </w:rPr>
          <w:tab/>
          <w:delText>III</w:delText>
        </w:r>
      </w:del>
    </w:p>
    <w:p w:rsidR="00ED771A" w:rsidDel="00B50FE7" w:rsidRDefault="00ED771A">
      <w:pPr>
        <w:pStyle w:val="Verzeichnis1"/>
        <w:tabs>
          <w:tab w:val="right" w:leader="dot" w:pos="9062"/>
        </w:tabs>
        <w:rPr>
          <w:del w:id="266" w:author="Maximilian Schmitz" w:date="2015-01-08T20:23:00Z"/>
          <w:rFonts w:asciiTheme="minorHAnsi" w:eastAsiaTheme="minorEastAsia" w:hAnsiTheme="minorHAnsi" w:cstheme="minorBidi"/>
          <w:b w:val="0"/>
          <w:bCs w:val="0"/>
          <w:caps w:val="0"/>
          <w:noProof/>
          <w:sz w:val="22"/>
          <w:szCs w:val="22"/>
        </w:rPr>
      </w:pPr>
      <w:del w:id="267" w:author="Maximilian Schmitz" w:date="2015-01-08T20:23:00Z">
        <w:r w:rsidRPr="00B50FE7" w:rsidDel="00B50FE7">
          <w:rPr>
            <w:rPrChange w:id="268" w:author="Maximilian Schmitz" w:date="2015-01-08T20:23:00Z">
              <w:rPr>
                <w:rStyle w:val="Hyperlink"/>
                <w:b w:val="0"/>
                <w:bCs w:val="0"/>
                <w:caps w:val="0"/>
                <w:noProof/>
              </w:rPr>
            </w:rPrChange>
          </w:rPr>
          <w:delText>Glossar</w:delText>
        </w:r>
        <w:r w:rsidDel="00B50FE7">
          <w:rPr>
            <w:noProof/>
            <w:webHidden/>
          </w:rPr>
          <w:tab/>
          <w:delText>IV</w:delText>
        </w:r>
      </w:del>
    </w:p>
    <w:p w:rsidR="00683BB8" w:rsidRPr="00F2625B" w:rsidRDefault="008B6A1C" w:rsidP="00F2625B">
      <w:pPr>
        <w:pStyle w:val="Verzeichnis1"/>
        <w:tabs>
          <w:tab w:val="right" w:leader="dot" w:pos="9062"/>
        </w:tabs>
        <w:rPr>
          <w:rFonts w:cs="Arial"/>
          <w:bCs w:val="0"/>
        </w:rPr>
        <w:sectPr w:rsidR="00683BB8" w:rsidRPr="00F2625B" w:rsidSect="00335395">
          <w:footerReference w:type="first" r:id="rId12"/>
          <w:type w:val="continuous"/>
          <w:pgSz w:w="11906" w:h="16838"/>
          <w:pgMar w:top="1417" w:right="1417" w:bottom="1134" w:left="1417" w:header="708" w:footer="698" w:gutter="0"/>
          <w:pgNumType w:fmt="upperRoman" w:start="1"/>
          <w:cols w:space="708"/>
          <w:titlePg/>
          <w:docGrid w:linePitch="360"/>
        </w:sectPr>
      </w:pPr>
      <w:r w:rsidRPr="006518B1">
        <w:rPr>
          <w:rFonts w:cs="Arial"/>
          <w:bCs w:val="0"/>
        </w:rPr>
        <w:fldChar w:fldCharType="end"/>
      </w:r>
    </w:p>
    <w:p w:rsidR="00683BB8" w:rsidRPr="00683BB8" w:rsidRDefault="00683BB8" w:rsidP="00683BB8"/>
    <w:p w:rsidR="000D5298" w:rsidRDefault="00BE23E9" w:rsidP="00CF7F07">
      <w:pPr>
        <w:pStyle w:val="berschrift1"/>
        <w:numPr>
          <w:ilvl w:val="0"/>
          <w:numId w:val="17"/>
        </w:numPr>
      </w:pPr>
      <w:bookmarkStart w:id="269" w:name="_Toc408511938"/>
      <w:r>
        <w:t>Einleitung</w:t>
      </w:r>
      <w:bookmarkEnd w:id="269"/>
    </w:p>
    <w:p w:rsidR="00945897" w:rsidRDefault="00945897" w:rsidP="00945897">
      <w:r>
        <w:t xml:space="preserve">Simulationen wie die Robocup Simulation League bieten Interessierten eine Fläche zur Entwicklung und Forschung an Künstlicher Intelligenz. Nur was hinter der Simulation an Aufwand für den reibungslosen Betrieb getätigt wird oder was an Technologien verwendet wird ist </w:t>
      </w:r>
      <w:r w:rsidR="003B7EDC">
        <w:t xml:space="preserve">weitestgehend </w:t>
      </w:r>
      <w:r>
        <w:t xml:space="preserve">unbekannt. </w:t>
      </w:r>
    </w:p>
    <w:p w:rsidR="00945897" w:rsidRDefault="00945897" w:rsidP="00945897">
      <w:r>
        <w:t>Wir entschieden uns daher eine eigene Fußballsimulation auf die Beine zu stellen, setzen dabei aber auf aktuelle Technologien. Hierbei fallen bestehende Beschränkungen durch z.B. Einfügen einer Höhenachse weg. Dies erlaubt eine wesentlich flexiblere Ausarbeitung von Strategien.</w:t>
      </w:r>
    </w:p>
    <w:p w:rsidR="00945897" w:rsidRDefault="00945897" w:rsidP="00945897"/>
    <w:p w:rsidR="00945897" w:rsidRDefault="00945897" w:rsidP="00945897">
      <w:r>
        <w:t>Das Thema der Echtzeit wird eine sehr große Rolle in der Entwicklung des Projektes spielen: Alle Spieler müssen ihre Skripte pseudo parallel ausführen können und dürfen sich gegenseitig nicht beeinflussen oder gar blockieren. Dafür muss auf erlerntes der Vorlesungen Echtzeit und Software Engineering zurückgegriffen werden.</w:t>
      </w:r>
    </w:p>
    <w:p w:rsidR="00945897" w:rsidRDefault="00945897" w:rsidP="00945897"/>
    <w:p w:rsidR="00945897" w:rsidRDefault="00945897" w:rsidP="00945897">
      <w:r>
        <w:t>D</w:t>
      </w:r>
      <w:r w:rsidR="003B7EDC">
        <w:t>as fertige Projekt soll auch dem</w:t>
      </w:r>
      <w:r>
        <w:t xml:space="preserve"> Spieler ein Gefühl für Logik vermitteln, die von der Aufmachung von Robocup zuerst abgeschreckt waren. Damit wird die Zielgruppe erweitert und man erreicht auch Spieler im Casualbereich.</w:t>
      </w:r>
    </w:p>
    <w:p w:rsidR="00E64F9C" w:rsidRDefault="00E64F9C">
      <w:r>
        <w:br w:type="page"/>
      </w:r>
    </w:p>
    <w:p w:rsidR="0076233B" w:rsidRDefault="0076233B" w:rsidP="0076233B">
      <w:pPr>
        <w:pStyle w:val="berschrift1"/>
      </w:pPr>
      <w:bookmarkStart w:id="270" w:name="_Toc408511939"/>
      <w:r>
        <w:lastRenderedPageBreak/>
        <w:t>Aufgabenstellung</w:t>
      </w:r>
      <w:bookmarkEnd w:id="270"/>
    </w:p>
    <w:p w:rsidR="00945897" w:rsidRDefault="00945897" w:rsidP="00945897">
      <w:r>
        <w:t>Das Ziel dieser Arbeit ist es, eine grafische Fußballsimulation zu erstellen, in welcher der Spieler eigene Logiken für sein Fußballteam hinterlegt und somit deren Verhalten beeinflusst. Dabei besteht ein Team aus jeweils 10 Feldspielern und einen Torwart, wobei jeder dieser Spieler seine eigene Logik haben kann. Während eines Fußballspiels werden die gängigen Regeln beachtet und bei einer Missachtung je nach Stärke des Vergehens geahndet. Innerhalb der Simulation werden die Bewegungen des Balls physikalisch korrekt simuliert. Die Spieler besitzen als Limitierung ein Ausdauersystem, welches verhindern soll, dass ein Spieler dauerhaft sprintet oder den Ball in kurzer Zeit mit maximaler Kraft kickt.</w:t>
      </w:r>
    </w:p>
    <w:p w:rsidR="00945897" w:rsidRDefault="00945897" w:rsidP="00945897"/>
    <w:p w:rsidR="00945897" w:rsidRDefault="00945897" w:rsidP="00945897">
      <w:r>
        <w:t>Die Simulation ist komplett dreidimensional und bietet animierte Fußballspieler, wobei der Aktionsumfang der Spieler zuerst auf ein Basisr</w:t>
      </w:r>
      <w:r w:rsidRPr="000C57A8">
        <w:t>epertoire</w:t>
      </w:r>
      <w:r>
        <w:t xml:space="preserve"> beschränkt wird. Dazu gehört die Aktionen „Laufen“, „Schießen“ und „Ball annehmen“. Die Ausarbeitung der grafischen Komponente wird in der Priorität hinter den funktionalen Teil der Arbeit gestellt.</w:t>
      </w:r>
    </w:p>
    <w:p w:rsidR="00B775D3" w:rsidRDefault="00B775D3" w:rsidP="008A7C47"/>
    <w:p w:rsidR="00476894" w:rsidRDefault="000F7CD6" w:rsidP="00D23CFD">
      <w:pPr>
        <w:pStyle w:val="berschrift1"/>
      </w:pPr>
      <w:r>
        <w:br w:type="page"/>
      </w:r>
      <w:bookmarkStart w:id="271" w:name="_Toc408511940"/>
      <w:r w:rsidR="00493EDB">
        <w:lastRenderedPageBreak/>
        <w:t>Stand der Technik</w:t>
      </w:r>
      <w:bookmarkEnd w:id="271"/>
    </w:p>
    <w:p w:rsidR="008A0CF5" w:rsidRDefault="008A0CF5" w:rsidP="008A0CF5">
      <w:pPr>
        <w:pStyle w:val="berschrift2"/>
      </w:pPr>
      <w:bookmarkStart w:id="272" w:name="_Toc406781343"/>
      <w:bookmarkStart w:id="273" w:name="_Toc408511941"/>
      <w:r>
        <w:t>Einleitung</w:t>
      </w:r>
      <w:bookmarkEnd w:id="272"/>
      <w:bookmarkEnd w:id="273"/>
    </w:p>
    <w:p w:rsidR="008A0CF5" w:rsidRDefault="008A0CF5" w:rsidP="008A0CF5">
      <w:r>
        <w:t>Die Arbeit baut auf unterschiedlichen Technologien auf, deren Verständnis für die Projektbearbeitung unumgänglich ist. Da die Simulation, wie sie in Kapitel 2 beschrieben wurde, nicht im gegebenen Zeitrahmen von Grund auf Programmiert werden kann, muss eine Game-Engine gewählt werden, die Grundlagen wie die 3D-Animation oder die Physik-Berechnungen bereitstellt.</w:t>
      </w:r>
    </w:p>
    <w:p w:rsidR="008A0CF5" w:rsidRDefault="008A0CF5" w:rsidP="008A0CF5">
      <w:r>
        <w:t>Des Weiteren muss eine Technologie gewählt werden, die die Steuerung der Charaktere über im Voraus erstellte Abläufe erlaubt.</w:t>
      </w:r>
    </w:p>
    <w:p w:rsidR="008A0CF5" w:rsidRDefault="008A0CF5" w:rsidP="008A0CF5"/>
    <w:p w:rsidR="008A0CF5" w:rsidRDefault="008A0CF5" w:rsidP="008A0CF5">
      <w:r>
        <w:t>In diesem Kapitel sollen die Technologien, die für die genannten Zwecke in Betracht gezogen wurden, kurz dargestellt werden und die Technologieentscheidung begründet werden</w:t>
      </w:r>
    </w:p>
    <w:p w:rsidR="008A0CF5" w:rsidRDefault="008A0CF5" w:rsidP="008A0CF5">
      <w:pPr>
        <w:pStyle w:val="berschrift2"/>
      </w:pPr>
      <w:bookmarkStart w:id="274" w:name="_Toc408511942"/>
      <w:r>
        <w:t>Game Engine</w:t>
      </w:r>
      <w:bookmarkEnd w:id="274"/>
    </w:p>
    <w:p w:rsidR="008A0CF5" w:rsidRPr="0008785A" w:rsidDel="000E24A9" w:rsidRDefault="008A0CF5" w:rsidP="008A0CF5">
      <w:pPr>
        <w:rPr>
          <w:del w:id="275" w:author="Daene" w:date="2015-01-08T17:04:00Z"/>
        </w:rPr>
      </w:pPr>
      <w:del w:id="276" w:author="Daene" w:date="2015-01-08T17:04:00Z">
        <w:r w:rsidRPr="0008785A" w:rsidDel="000E24A9">
          <w:delText>http://de.wikipedia.org/wiki/Liste_von_Spiel-Engines</w:delText>
        </w:r>
        <w:bookmarkStart w:id="277" w:name="_Toc408511943"/>
        <w:bookmarkEnd w:id="277"/>
      </w:del>
    </w:p>
    <w:p w:rsidR="008A0CF5" w:rsidRDefault="008A0CF5" w:rsidP="008A0CF5">
      <w:pPr>
        <w:pStyle w:val="berschrift3"/>
      </w:pPr>
      <w:bookmarkStart w:id="278" w:name="_Toc408511944"/>
      <w:r>
        <w:t>Grundsätzliches</w:t>
      </w:r>
      <w:bookmarkEnd w:id="278"/>
    </w:p>
    <w:p w:rsidR="008A0CF5" w:rsidRDefault="008A0CF5" w:rsidP="008A0CF5">
      <w:r>
        <w:t>Wie in Kapitel 3.1 angesprochen ist eine Game-Engine notwendig, die die Grundfunktionalitäten einer 3D-Simulation bereitstellt. Es existieren heutzutage mehrere solcher Frameworks, auf die im Folgenden kurz eingegangen werden soll.</w:t>
      </w:r>
    </w:p>
    <w:p w:rsidR="008A0CF5" w:rsidRPr="0008785A" w:rsidRDefault="008A0CF5" w:rsidP="008A0CF5">
      <w:pPr>
        <w:pStyle w:val="berschrift3"/>
      </w:pPr>
      <w:bookmarkStart w:id="279" w:name="_Toc408511945"/>
      <w:r>
        <w:t>Source Engine</w:t>
      </w:r>
      <w:bookmarkEnd w:id="279"/>
    </w:p>
    <w:p w:rsidR="008A0CF5" w:rsidRDefault="008A0CF5" w:rsidP="008A0CF5">
      <w:r>
        <w:t>Source Engine wird von Valve entwickelt und ist durch die weit verbreiteten Spiele, die mit ihr Entwickelt wurden, bekannt. Dazu gehört neben Half Life 2 oder Counter Strike: Source auch Portal.</w:t>
      </w:r>
    </w:p>
    <w:p w:rsidR="008A0CF5" w:rsidRDefault="008A0CF5" w:rsidP="008A0CF5">
      <w:r>
        <w:t>Die Source Engine kann neben den Betriebssystemen Windows, Linux und MAC auch auf der Playstation 3 oder der Xbox360 verwendet werden.</w:t>
      </w:r>
    </w:p>
    <w:p w:rsidR="008A0CF5" w:rsidRDefault="008A0CF5" w:rsidP="008A0CF5">
      <w:r>
        <w:t>Neben der Grafik-Engine beinhaltet dieses Framework auch eine Physik-Engine.</w:t>
      </w:r>
    </w:p>
    <w:p w:rsidR="008A0CF5" w:rsidRDefault="008A0CF5" w:rsidP="008A0CF5"/>
    <w:p w:rsidR="008A0CF5" w:rsidRDefault="008A0CF5" w:rsidP="008A0CF5">
      <w:r>
        <w:lastRenderedPageBreak/>
        <w:t>Ein Problem mit der Source Engine ist, dass sie nicht frei verwendet werden kann sondern kostenpflichtig lizensiert werden muss.</w:t>
      </w:r>
    </w:p>
    <w:p w:rsidR="008A0CF5" w:rsidRDefault="008A0CF5" w:rsidP="008A0CF5">
      <w:pPr>
        <w:pStyle w:val="berschrift3"/>
      </w:pPr>
      <w:bookmarkStart w:id="280" w:name="_Toc408511946"/>
      <w:r>
        <w:t>Unity</w:t>
      </w:r>
      <w:bookmarkEnd w:id="280"/>
    </w:p>
    <w:p w:rsidR="008A0CF5" w:rsidDel="000E24A9" w:rsidRDefault="00BF6D4D" w:rsidP="008A0CF5">
      <w:pPr>
        <w:rPr>
          <w:del w:id="281" w:author="Daene" w:date="2015-01-08T17:04:00Z"/>
        </w:rPr>
      </w:pPr>
      <w:del w:id="282" w:author="Daene" w:date="2015-01-08T17:04:00Z">
        <w:r w:rsidDel="000E24A9">
          <w:fldChar w:fldCharType="begin"/>
        </w:r>
        <w:r w:rsidDel="000E24A9">
          <w:delInstrText xml:space="preserve"> HYPERLINK "http://de.wikipedia.org/wiki/Unity_%28Spiel-Engine%29" </w:delInstrText>
        </w:r>
        <w:r w:rsidDel="000E24A9">
          <w:fldChar w:fldCharType="separate"/>
        </w:r>
        <w:r w:rsidR="008A0CF5" w:rsidRPr="00DA0BFA" w:rsidDel="000E24A9">
          <w:rPr>
            <w:rStyle w:val="Hyperlink"/>
          </w:rPr>
          <w:delText>http://de.wikipedia.org/wiki/Unity_%28Spiel-Engine%29</w:delText>
        </w:r>
        <w:r w:rsidDel="000E24A9">
          <w:rPr>
            <w:rStyle w:val="Hyperlink"/>
          </w:rPr>
          <w:fldChar w:fldCharType="end"/>
        </w:r>
      </w:del>
    </w:p>
    <w:p w:rsidR="008A0CF5" w:rsidRPr="00813F99" w:rsidDel="000E24A9" w:rsidRDefault="008A0CF5" w:rsidP="008A0CF5">
      <w:pPr>
        <w:rPr>
          <w:del w:id="283" w:author="Daene" w:date="2015-01-08T17:04:00Z"/>
        </w:rPr>
      </w:pPr>
      <w:del w:id="284" w:author="Daene" w:date="2015-01-08T17:04:00Z">
        <w:r w:rsidRPr="00813F99" w:rsidDel="000E24A9">
          <w:delText>http://unity3d.com/unity/licenses</w:delText>
        </w:r>
      </w:del>
    </w:p>
    <w:p w:rsidR="008A0CF5" w:rsidRDefault="008A0CF5" w:rsidP="008A0CF5">
      <w:r>
        <w:t>Die Engine Unity wird von Unity Technologies entwickelt und unterstützt, wie die Source Engine, sowohl Grafik als auch Physikberechnungen. Ein großer Vorteil von Unity ist die große Anzahl der unterstützten Plattformen. Neben den Betriebssystemen Windows, Mac und Linux und den bekanntesten Konsolen (Playstation 3, Xbox360, Nintendo Wii) unterstützt Unity auch Smartphones (iOS, Android, Windows Phone) und weitere Plattformen.</w:t>
      </w:r>
    </w:p>
    <w:p w:rsidR="008A0CF5" w:rsidRDefault="008A0CF5" w:rsidP="008A0CF5"/>
    <w:p w:rsidR="008A0CF5" w:rsidRPr="00F43F95" w:rsidRDefault="008A0CF5" w:rsidP="008A0CF5">
      <w:r>
        <w:t>Unity bietet eine Gratisversion und eine Pro-Version an, die für 1500$ erworben werden kann.</w:t>
      </w:r>
    </w:p>
    <w:p w:rsidR="008A0CF5" w:rsidRPr="00380D23" w:rsidRDefault="008A0CF5" w:rsidP="008A0CF5">
      <w:pPr>
        <w:pStyle w:val="berschrift3"/>
        <w:rPr>
          <w:lang w:val="en-US"/>
        </w:rPr>
      </w:pPr>
      <w:bookmarkStart w:id="285" w:name="_Toc406781344"/>
      <w:bookmarkStart w:id="286" w:name="_Toc408511947"/>
      <w:r w:rsidRPr="00380D23">
        <w:rPr>
          <w:lang w:val="en-US"/>
        </w:rPr>
        <w:t>Unreal Engine 4</w:t>
      </w:r>
      <w:bookmarkEnd w:id="285"/>
      <w:bookmarkEnd w:id="286"/>
    </w:p>
    <w:p w:rsidR="008A0CF5" w:rsidRPr="00380D23" w:rsidDel="000E24A9" w:rsidRDefault="008A0CF5" w:rsidP="008A0CF5">
      <w:pPr>
        <w:rPr>
          <w:del w:id="287" w:author="Daene" w:date="2015-01-08T17:04:00Z"/>
          <w:lang w:val="en-US"/>
        </w:rPr>
      </w:pPr>
      <w:del w:id="288" w:author="Daene" w:date="2015-01-08T17:04:00Z">
        <w:r w:rsidRPr="00380D23" w:rsidDel="000E24A9">
          <w:rPr>
            <w:lang w:val="en-US"/>
          </w:rPr>
          <w:delText>https://www.unrealengine.com/what-is-unreal-engine-4</w:delText>
        </w:r>
      </w:del>
    </w:p>
    <w:p w:rsidR="008A0CF5" w:rsidRDefault="008A0CF5" w:rsidP="008A0CF5">
      <w:pPr>
        <w:tabs>
          <w:tab w:val="left" w:pos="1545"/>
        </w:tabs>
      </w:pPr>
      <w:r>
        <w:t>Unreal Engine wird von Epic Games entwickelt und ist auf allen verbreiteten Computer-Betriebssystemen lauffähig. Neben diesen unterstützt es allerdings auch die neue Konsolengeneration mit Playstation 4 und Xbox One, sowie mobile Anwendungen mit iOS oder Android.</w:t>
      </w:r>
    </w:p>
    <w:p w:rsidR="008A0CF5" w:rsidRDefault="008A0CF5" w:rsidP="008A0CF5"/>
    <w:p w:rsidR="008A0CF5" w:rsidRDefault="008A0CF5" w:rsidP="008A0CF5">
      <w:r>
        <w:t>Seit der erstmaligen Verwendung der Unreal Engine im Computerspiel „Unreal“ im Jahr 1998 konnten viele, teilweise sehr bekannte Spiele erfolgreich auf der Engine aufbauen. Die Unreal Engine 4, das aktuellste Framework der Reihe, wurde in Spielen wie Tekken 7 oder Kingdom Hearts 3 eingesetzt.</w:t>
      </w:r>
    </w:p>
    <w:p w:rsidR="008A0CF5" w:rsidRDefault="008A0CF5" w:rsidP="008A0CF5"/>
    <w:p w:rsidR="008A0CF5" w:rsidRDefault="008A0CF5" w:rsidP="008A0CF5">
      <w:r>
        <w:t>Lizensiert wird die Engine normalerweise für 19€ pro Monat, ein großer Vorteil der Engine ist allerdings die Tatsache, dass sie Studenten und Hochschulen kostenlos zur Verfügung gestellt wird.</w:t>
      </w:r>
    </w:p>
    <w:p w:rsidR="008A0CF5" w:rsidRDefault="008A0CF5" w:rsidP="008A0CF5">
      <w:pPr>
        <w:pStyle w:val="berschrift3"/>
      </w:pPr>
      <w:bookmarkStart w:id="289" w:name="_Toc408511948"/>
      <w:r>
        <w:lastRenderedPageBreak/>
        <w:t>Verwendung im Projekt</w:t>
      </w:r>
      <w:bookmarkEnd w:id="289"/>
    </w:p>
    <w:p w:rsidR="008A0CF5" w:rsidRDefault="008A0CF5" w:rsidP="008A0CF5">
      <w:r>
        <w:t xml:space="preserve">Da die erwähnten Frameworks sich im Funktionsumfang kaum bis überhaupt nicht unterscheiden war die Auswahl der geeigneten Engine nicht ohne weiteres möglich. </w:t>
      </w:r>
    </w:p>
    <w:p w:rsidR="008A0CF5" w:rsidRDefault="008A0CF5" w:rsidP="008A0CF5">
      <w:pPr>
        <w:tabs>
          <w:tab w:val="left" w:pos="2940"/>
        </w:tabs>
      </w:pPr>
      <w:r>
        <w:t>Eines der Hauptmerkmale, die für die Entscheidung relevant waren, war der Preis und die Lizensierung des Produkts.</w:t>
      </w:r>
      <w:r>
        <w:br/>
        <w:t>Durch diese Betrachtung wurde schnell klar, dass die Source Engine für dieses Projekt nicht in Frage kommt, da hier keine Möglichkeit zur freien Verwendung existiert.</w:t>
      </w:r>
      <w:r>
        <w:br/>
      </w:r>
      <w:r>
        <w:br/>
        <w:t>Ein weiterer wichtiger Punkt war die Erweiterbarkeit des Codes zum Einbinden der externen KI. Da ein solcher Ansatz natürlich nicht den Anforderungen an normale Spiele entspricht, bietet keine der von uns in Betracht gezogenen Frameworks eine vorgefertigte Lösung für dieses Problem.</w:t>
      </w:r>
      <w:r>
        <w:br/>
        <w:t>Aus diesem Grund muss der Code der Game-Engine um eine Schnittstelle erweitert werden, die die Befehle von der KI entgegennimmt. Bei der Unity-Engine ist dies nicht möglich, da dieses Framework in der Gratis-Version keine Erweiterung des Quellcodes um Plugins zulässt.</w:t>
      </w:r>
    </w:p>
    <w:p w:rsidR="008A0CF5" w:rsidRDefault="008A0CF5" w:rsidP="008A0CF5"/>
    <w:p w:rsidR="008A0CF5" w:rsidRDefault="008A0CF5" w:rsidP="008A0CF5">
      <w:r>
        <w:t>Aus den oben genannten Gründen fiel die Wahl auf die Unreal Engine 4.</w:t>
      </w:r>
    </w:p>
    <w:p w:rsidR="008A0CF5" w:rsidRDefault="008A0CF5" w:rsidP="008A0CF5">
      <w:pPr>
        <w:pStyle w:val="berschrift2"/>
      </w:pPr>
      <w:bookmarkStart w:id="290" w:name="_Toc408511949"/>
      <w:r>
        <w:t>Scripting-Ans</w:t>
      </w:r>
      <w:ins w:id="291" w:author="Daene" w:date="2015-01-08T17:05:00Z">
        <w:r w:rsidR="000E24A9">
          <w:t>a</w:t>
        </w:r>
      </w:ins>
      <w:del w:id="292" w:author="Daene" w:date="2015-01-08T17:05:00Z">
        <w:r w:rsidDel="000E24A9">
          <w:delText>ä</w:delText>
        </w:r>
      </w:del>
      <w:r>
        <w:t>tz</w:t>
      </w:r>
      <w:bookmarkEnd w:id="290"/>
      <w:del w:id="293" w:author="Daene" w:date="2015-01-08T17:05:00Z">
        <w:r w:rsidDel="000E24A9">
          <w:delText>e</w:delText>
        </w:r>
      </w:del>
    </w:p>
    <w:p w:rsidR="008A0CF5" w:rsidRDefault="008A0CF5" w:rsidP="008A0CF5">
      <w:pPr>
        <w:pStyle w:val="berschrift3"/>
      </w:pPr>
      <w:bookmarkStart w:id="294" w:name="_Toc408511950"/>
      <w:r>
        <w:t>Grundsätzliches</w:t>
      </w:r>
      <w:bookmarkEnd w:id="294"/>
    </w:p>
    <w:p w:rsidR="008A0CF5" w:rsidRDefault="008A0CF5" w:rsidP="008A0CF5">
      <w:r>
        <w:t>Da die Steuerung der Spieler, wie in der Aufgabenstellung erwähnt, von außerhalb der Simulation stattfindet, muss ein geeigneter Ansatz gewählt werden, über den eine programmierte KI in die Simulation eingespeist werden kann.</w:t>
      </w:r>
    </w:p>
    <w:p w:rsidR="008A0CF5" w:rsidRDefault="008A0CF5" w:rsidP="008A0CF5">
      <w:r>
        <w:t>Hierbei fiel die Wahl auf eine Scriptsprache, da diese typischerweise leichtgewichtig und einfach zu erlernen sind.</w:t>
      </w:r>
    </w:p>
    <w:p w:rsidR="008A0CF5" w:rsidRDefault="008A0CF5" w:rsidP="008A0CF5">
      <w:pPr>
        <w:pStyle w:val="berschrift3"/>
      </w:pPr>
      <w:bookmarkStart w:id="295" w:name="_Toc408511951"/>
      <w:r>
        <w:t>Lua</w:t>
      </w:r>
      <w:bookmarkEnd w:id="295"/>
    </w:p>
    <w:p w:rsidR="008A0CF5" w:rsidRPr="00E30ACE" w:rsidDel="000E24A9" w:rsidRDefault="008A0CF5" w:rsidP="008A0CF5">
      <w:pPr>
        <w:rPr>
          <w:del w:id="296" w:author="Daene" w:date="2015-01-08T17:05:00Z"/>
        </w:rPr>
      </w:pPr>
      <w:del w:id="297" w:author="Daene" w:date="2015-01-08T17:05:00Z">
        <w:r w:rsidRPr="00E30ACE" w:rsidDel="000E24A9">
          <w:delText>https://en.wikipedia.org/wiki/Lua_%28programming_language%29</w:delText>
        </w:r>
      </w:del>
    </w:p>
    <w:p w:rsidR="008A0CF5" w:rsidRDefault="008A0CF5" w:rsidP="008A0CF5">
      <w:r>
        <w:lastRenderedPageBreak/>
        <w:t>Lua ist eine leichtgewichtige Scriptsprache und kann auf verschiedenen Plattformen eingesetzt werden. Dabei bietet Lua eine Menge von Basisfunktionen die zur Behandlung eines Problems erweitert werden können. Da Lua leicht einzubinden und zu erlernen ist wird die Sprache bereits in vielen Programmen, unter anderem in Videospielen wie Garrys Mod, eingesetzt.</w:t>
      </w:r>
    </w:p>
    <w:p w:rsidR="00493EDB" w:rsidRDefault="00493EDB" w:rsidP="00493EDB"/>
    <w:p w:rsidR="00493EDB" w:rsidRDefault="00493EDB" w:rsidP="00493EDB">
      <w:pPr>
        <w:pStyle w:val="berschrift2"/>
      </w:pPr>
      <w:bookmarkStart w:id="298" w:name="_Toc408511952"/>
      <w:r>
        <w:t>Robo Cup</w:t>
      </w:r>
      <w:bookmarkEnd w:id="298"/>
    </w:p>
    <w:p w:rsidR="001463FE" w:rsidRDefault="001463FE" w:rsidP="001463FE">
      <w:r>
        <w:t xml:space="preserve">RoboCup ist ein Wettbewerb, bei dem es um Robotik und künstliche Intelligenz geht. Im Wettbewerb gibt es verschiedene Kategorien, in denen die Teams gegeneinander antreten. Als Gemeinsamkeit haben alle Kategorien, dass </w:t>
      </w:r>
      <w:ins w:id="299" w:author="Kekeisen Michael" w:date="2015-01-07T23:16:00Z">
        <w:r w:rsidR="002C4A71">
          <w:t xml:space="preserve">es </w:t>
        </w:r>
      </w:ins>
      <w:r>
        <w:t>darum geht Roboter autonom Fußball spielen zu lassen.</w:t>
      </w:r>
      <w:r>
        <w:br/>
        <w:t>In den meisten Kategorien steht das Entwickeln und Konstruieren der Roboter im Vordergrund. Diese Kategorien unterscheiden sich in der Größe und den Eigenschaften der Roboter, sowie in der Größe der Teams.</w:t>
      </w:r>
      <w:r>
        <w:br/>
        <w:t>Zusätzlich zu den physikalischen Wettbewerben gibt es auch die Simulation League, in der die Programmierung der künstlichen Intelligenz im Vordergrund steht. Hier entfällt die Entwicklung und Konstruktion der Roboter und die Teams fokussieren ihre Anstrengungen auf die Weiterentwicklung der Intelligenz der Spieler (vgl. </w:t>
      </w:r>
      <w:sdt>
        <w:sdtPr>
          <w:id w:val="-2059624187"/>
          <w:citation/>
        </w:sdtPr>
        <w:sdtEndPr/>
        <w:sdtContent>
          <w:r>
            <w:fldChar w:fldCharType="begin"/>
          </w:r>
          <w:r>
            <w:instrText xml:space="preserve">CITATION Rob03 \p 2f \l 1031 </w:instrText>
          </w:r>
          <w:r>
            <w:fldChar w:fldCharType="separate"/>
          </w:r>
          <w:r w:rsidR="00AE076F">
            <w:rPr>
              <w:noProof/>
            </w:rPr>
            <w:t>[1, p. 2f]</w:t>
          </w:r>
          <w:r>
            <w:fldChar w:fldCharType="end"/>
          </w:r>
        </w:sdtContent>
      </w:sdt>
      <w:r>
        <w:t>).</w:t>
      </w:r>
    </w:p>
    <w:p w:rsidR="001463FE" w:rsidRDefault="001463FE" w:rsidP="001463FE">
      <w:r>
        <w:t>Im Gegensatz zu den Kategorien, bei denen die Robotik im Vordergrund steht, ist die Simulation League in Bezug auf die Aufgabenstellung sehr interessant. In der RoboCup Simulation League werden zwei Teams mit jeweils bis zu elf Spielern simuliert. Die Simulation League gibt es in zwei Varianten: Eine 2D-Version und eine 3D-Version.</w:t>
      </w:r>
    </w:p>
    <w:p w:rsidR="001463FE" w:rsidRDefault="001463FE" w:rsidP="001463FE">
      <w:r>
        <w:t>In der 2D-Variante beschränkt sich die Simulation auf Blickwinkel und eine simple zweidimensionale Physik. Somit sind hier keine komplexen, realistischen Spielzüge möglich. Das mögliche Spielverhalten entspricht allerdings dem, der einfacheren Robotik-Kategorien.</w:t>
      </w:r>
    </w:p>
    <w:p w:rsidR="001463FE" w:rsidRDefault="001463FE" w:rsidP="001463FE">
      <w:r>
        <w:t>Die 3D-Version bietet eine komplexere Physikengine, welche entsprechend dreidimensionale Bewegungen des Balls ermöglicht. Dadurch wird das Spielverhalten realistischer. Die RoboCup Simulation League hat jedoch weiterhin die Simulation von Fußballrobotern im Vordergrund.</w:t>
      </w:r>
    </w:p>
    <w:p w:rsidR="001463FE" w:rsidRDefault="001463FE" w:rsidP="001463FE">
      <w:r>
        <w:lastRenderedPageBreak/>
        <w:t>Technisch basiert die Umsetzung der Simulation League auf einer Client-Server-Architektur (vgl. </w:t>
      </w:r>
      <w:sdt>
        <w:sdtPr>
          <w:id w:val="-79602008"/>
          <w:citation/>
        </w:sdtPr>
        <w:sdtEndPr/>
        <w:sdtContent>
          <w:r>
            <w:fldChar w:fldCharType="begin"/>
          </w:r>
          <w:r>
            <w:instrText xml:space="preserve">CITATION Rob03 \p 11 \l 1031 </w:instrText>
          </w:r>
          <w:r>
            <w:fldChar w:fldCharType="separate"/>
          </w:r>
          <w:r w:rsidR="00AE076F">
            <w:rPr>
              <w:noProof/>
            </w:rPr>
            <w:t>[1, p. 11]</w:t>
          </w:r>
          <w:r>
            <w:fldChar w:fldCharType="end"/>
          </w:r>
        </w:sdtContent>
      </w:sdt>
      <w:r>
        <w:t>). Der Server kontrolliert die Simulation und Implementiert die Regeln und die Physik. Die Spielerintelligenz wird von den Clients realisiert. Pro Spieler wird ein Client benötigt. Die Clients kommunizieren über UDP/IP mit dem Server und erhalten so Informationen über das Spiel und können den entsprechenden Spieler steuern.</w:t>
      </w:r>
    </w:p>
    <w:p w:rsidR="001463FE" w:rsidRDefault="001463FE" w:rsidP="001463FE">
      <w:r>
        <w:t>Die Programmierung der Clients ist in verschiedenen Programmiersprachen möglich, wodurch die Gestaltung der Spielerintelligenz sehr flexibel gestaltet. Es ist möglich das Spielverhalten individuell für einzelne Spieler zu gestalten, aber auch das Zusammenspiel der Spieler im Team kann gestaltet werden. Dazu stehen Kommunikationsmechanismen zwischen den Spielern zur Verfügung.</w:t>
      </w:r>
    </w:p>
    <w:p w:rsidR="001463FE" w:rsidRDefault="001463FE" w:rsidP="001463FE"/>
    <w:p w:rsidR="001463FE" w:rsidRDefault="001463FE" w:rsidP="001463FE">
      <w:r>
        <w:t>Viele Ansätze aus der RoboCup Simulation League können für die Aufgabenstellung übernommen werden. Zum einen ist die Kommunikation der Spieler untereinander ein interessanter und wichtiger Punkt für die Entwicklung komplexer Spielzüge. Auch die unabhängige Programmierung der Spielerlogik von einer Kontrollinstanz, die Regeln und Physik der Simulation sicherstellt, ist ein guter Ansatz um Flexibilität zu gewährleisten.</w:t>
      </w:r>
    </w:p>
    <w:p w:rsidR="00493EDB" w:rsidRDefault="00493EDB" w:rsidP="00493EDB"/>
    <w:p w:rsidR="00493EDB" w:rsidRDefault="00493EDB" w:rsidP="00493EDB">
      <w:pPr>
        <w:pStyle w:val="berschrift2"/>
      </w:pPr>
      <w:bookmarkStart w:id="300" w:name="_Toc408511953"/>
      <w:r>
        <w:t>Künstliche Intelligenz</w:t>
      </w:r>
      <w:bookmarkEnd w:id="300"/>
    </w:p>
    <w:p w:rsidR="001463FE" w:rsidRDefault="001463FE" w:rsidP="001463FE">
      <w:r>
        <w:t xml:space="preserve">Künstliche Intelligenz beschäftigt sich mit </w:t>
      </w:r>
      <w:del w:id="301" w:author="Kekeisen Michael" w:date="2015-01-07T23:18:00Z">
        <w:r w:rsidDel="002C4A71">
          <w:delText xml:space="preserve">Wegen </w:delText>
        </w:r>
      </w:del>
      <w:ins w:id="302" w:author="Kekeisen Michael" w:date="2015-01-07T23:18:00Z">
        <w:r w:rsidR="002C4A71">
          <w:t xml:space="preserve">Möglichkeiten </w:t>
        </w:r>
      </w:ins>
      <w:r>
        <w:t>Computer zu nutzen um komplexe Probleme zu lösen, die normalerweise menschliche Intelligenz zur Lösung voraussetzen. Als Teilgebiet der Informatik befasst sich die künstliche Intelligenz mit der Entwicklung intelligenter Computersysteme, die ein ähnliches Verhalten aufweisen wie die menschliche Intelligenz (vgl. </w:t>
      </w:r>
      <w:sdt>
        <w:sdtPr>
          <w:id w:val="1680774940"/>
          <w:citation/>
        </w:sdtPr>
        <w:sdtEndPr/>
        <w:sdtContent>
          <w:r>
            <w:fldChar w:fldCharType="begin"/>
          </w:r>
          <w:r>
            <w:instrText xml:space="preserve">CITATION Läm12 \p 13f \l 1031 </w:instrText>
          </w:r>
          <w:r>
            <w:fldChar w:fldCharType="separate"/>
          </w:r>
          <w:r w:rsidR="00AE076F">
            <w:rPr>
              <w:noProof/>
            </w:rPr>
            <w:t>[2, p. 13f]</w:t>
          </w:r>
          <w:r>
            <w:fldChar w:fldCharType="end"/>
          </w:r>
        </w:sdtContent>
      </w:sdt>
      <w:r>
        <w:t>). Wobei es nicht direkt um den Vergleich mit der menschlichen Denkweise geht, sondern darum mit den nachgebildeten menschlichen Fähigkeiten zur Problemlösung die Leistungsfähigkeit von Computern zu erhöhen.</w:t>
      </w:r>
    </w:p>
    <w:p w:rsidR="001463FE" w:rsidRDefault="001463FE" w:rsidP="001463FE"/>
    <w:p w:rsidR="001463FE" w:rsidRDefault="001463FE" w:rsidP="001463FE">
      <w:r>
        <w:t>Das Feld der künstlichen Intelligenz ist breit aufgestellt und umfasst viele verschiedene Einsatzgebiete.</w:t>
      </w:r>
    </w:p>
    <w:p w:rsidR="001463FE" w:rsidRDefault="001463FE" w:rsidP="001463FE">
      <w:r>
        <w:lastRenderedPageBreak/>
        <w:t>Ansätze der künstlichen Intelligenz sind zum Beispiel im Gebiet des Data Mining zu sehen. Mit der Technik soll die Wissensdarstellung und die Wissensverarbeitung unterstützt werden. Hier werden die Methoden verwendet um Muster und Regeln aus großen Datenmengen zu extrahieren. Diese Methoden können Informationen und Zusammenhänge finden, die für den Menschen so nicht erkennbar wären.</w:t>
      </w:r>
    </w:p>
    <w:p w:rsidR="001463FE" w:rsidRDefault="001463FE" w:rsidP="001463FE">
      <w:r>
        <w:t>Auch im Bereich der Spracherkennung ist die künstliche Intelligenz vertreten. Hier geht es darum das Gesprochene zu verstehen und zu verarbeiten. Dazu muss der Computer in der Lage sein nicht nur die Syntaktik der Sprache zu verstehen sondern auch die Semantik. Das bedeutet der Computer muss ein ähnliches Verständnis für die Sprache besitzen wie der Mensch um sie zu verstehen. Die Darstellung der Sprache über ihre Grammatik ist hierzu ein anzutreffender Ansatz.</w:t>
      </w:r>
    </w:p>
    <w:p w:rsidR="001463FE" w:rsidRDefault="001463FE" w:rsidP="001463FE">
      <w:r>
        <w:t>Ein weiteres, sehr bekanntes Beispiel für künstliche Intelligenz sind Computerspiele. In den meisten Computerspielen gibt es computergesteuerte Gegner oder Mitspieler. Diese müssen auf das Verhalten und die Strategie des Spielers reagieren können. Dazu müssen sie eigene Entscheidungen auf der Basis von bestimmten Umgebungswerten ableiten können.</w:t>
      </w:r>
    </w:p>
    <w:p w:rsidR="001463FE" w:rsidRDefault="001463FE" w:rsidP="001463FE"/>
    <w:p w:rsidR="001463FE" w:rsidRDefault="001463FE" w:rsidP="001463FE">
      <w:r>
        <w:t>Oft wird der Begriff künstliche Intelligenz auch mit maschinellem Lernen in Verbindung gebracht. Maschinelles Lernen stellt ein Teilgebiet der künstlichen Intelligenz dar, bei dem Computer auf Basis von vorhandenen Daten neues Wissen Generieren. Das kann sowohl das automatisierte Treffen von Entscheidungen sein, als auch die Erkennung von Mustern und Zusammenhängen.</w:t>
      </w:r>
    </w:p>
    <w:p w:rsidR="001463FE" w:rsidRDefault="001463FE" w:rsidP="001463FE">
      <w:r>
        <w:t>Dies wird in vielen Fällen mittels künstlicher neuronaler Netze versucht. Sie bilden menschliche Strukturen nach und lernen das gewünschte Verhalten durch die Verarbeitung von Beispielen. Ähnlich dem menschlichen Gehirn greifen sie eine Art Erinnerungsvermögen zurück, wenn sie auf ähnliche Problemstellungen treffen (vgl. </w:t>
      </w:r>
      <w:sdt>
        <w:sdtPr>
          <w:id w:val="-864825239"/>
          <w:citation/>
        </w:sdtPr>
        <w:sdtEndPr/>
        <w:sdtContent>
          <w:r>
            <w:fldChar w:fldCharType="begin"/>
          </w:r>
          <w:r>
            <w:instrText xml:space="preserve">CITATION Läm12 \p 16 \l 1031 </w:instrText>
          </w:r>
          <w:r>
            <w:fldChar w:fldCharType="separate"/>
          </w:r>
          <w:r w:rsidR="00AE076F">
            <w:rPr>
              <w:noProof/>
            </w:rPr>
            <w:t>[2, p. 16]</w:t>
          </w:r>
          <w:r>
            <w:fldChar w:fldCharType="end"/>
          </w:r>
        </w:sdtContent>
      </w:sdt>
      <w:r>
        <w:t>).</w:t>
      </w:r>
    </w:p>
    <w:p w:rsidR="001463FE" w:rsidRDefault="001463FE" w:rsidP="001463FE"/>
    <w:p w:rsidR="001463FE" w:rsidRDefault="001463FE" w:rsidP="001463FE">
      <w:r>
        <w:t xml:space="preserve">Das Thema künstliche Intelligenz hat Relevanz für diese Studienarbeit, da die Spieler basieren auf bekannten Informationen Aktionen ausführen sollen. Diese Informationen können die eigene Position, den Erschöpfungszustand, die Position </w:t>
      </w:r>
      <w:r>
        <w:lastRenderedPageBreak/>
        <w:t xml:space="preserve">des Balls, der Mitspieler und der Gegner sein. Aber auch Informationen über den Spielstand oder Beobachtungen über die gegnerische Strategie kommen in Frage. Auf Basis dieser Informationen können weitere Informationen abgeleitet werden und so Schlüsse über den Spielverlauf und die notwendige Strategie getroffen werden. Darauf aufbauend kann der Spieler Aktionen durchführen. </w:t>
      </w:r>
    </w:p>
    <w:p w:rsidR="00493EDB" w:rsidRDefault="00493EDB" w:rsidP="00493EDB"/>
    <w:p w:rsidR="00493EDB" w:rsidRDefault="00493EDB" w:rsidP="00493EDB">
      <w:pPr>
        <w:pStyle w:val="berschrift2"/>
      </w:pPr>
      <w:bookmarkStart w:id="303" w:name="_Toc408511954"/>
      <w:r>
        <w:t>Zusammenfassung</w:t>
      </w:r>
      <w:bookmarkEnd w:id="303"/>
    </w:p>
    <w:p w:rsidR="00493EDB" w:rsidRDefault="00493EDB" w:rsidP="00493EDB"/>
    <w:p w:rsidR="00E64F9C" w:rsidRDefault="00E64F9C">
      <w:r>
        <w:br w:type="page"/>
      </w:r>
    </w:p>
    <w:p w:rsidR="00493EDB" w:rsidRDefault="00493EDB" w:rsidP="00493EDB">
      <w:pPr>
        <w:pStyle w:val="berschrift1"/>
      </w:pPr>
      <w:bookmarkStart w:id="304" w:name="_Toc408511955"/>
      <w:r>
        <w:lastRenderedPageBreak/>
        <w:t>Planung / Struktur</w:t>
      </w:r>
      <w:bookmarkEnd w:id="304"/>
    </w:p>
    <w:p w:rsidR="00493EDB" w:rsidRDefault="00493EDB" w:rsidP="00493EDB">
      <w:pPr>
        <w:pStyle w:val="berschrift2"/>
      </w:pPr>
      <w:bookmarkStart w:id="305" w:name="_Toc408511956"/>
      <w:r>
        <w:t>Projektmanagement</w:t>
      </w:r>
      <w:bookmarkEnd w:id="305"/>
    </w:p>
    <w:p w:rsidR="00493EDB" w:rsidRDefault="008D4A71" w:rsidP="00493EDB">
      <w:r>
        <w:t>Die Projektentwicklung ist in zwei Phasen unterteilt. In der</w:t>
      </w:r>
      <w:r w:rsidR="00291F02">
        <w:t xml:space="preserve"> ersten Phase</w:t>
      </w:r>
      <w:r w:rsidR="005C4DD2">
        <w:t>,</w:t>
      </w:r>
      <w:r w:rsidR="00291F02">
        <w:t xml:space="preserve"> die während des fünften</w:t>
      </w:r>
      <w:r w:rsidR="005C4DD2">
        <w:t xml:space="preserve"> Semesters stattfindet, </w:t>
      </w:r>
      <w:del w:id="306" w:author="Kekeisen Michael" w:date="2015-01-07T23:19:00Z">
        <w:r w:rsidR="005C4DD2" w:rsidDel="002C4A71">
          <w:delText>wird</w:delText>
        </w:r>
      </w:del>
      <w:ins w:id="307" w:author="Kekeisen Michael" w:date="2015-01-07T23:19:00Z">
        <w:r w:rsidR="002C4A71">
          <w:t>werden</w:t>
        </w:r>
      </w:ins>
      <w:r>
        <w:t xml:space="preserve"> zunächst eine </w:t>
      </w:r>
      <w:r w:rsidR="00663C59">
        <w:t xml:space="preserve">Planung sowie die passende </w:t>
      </w:r>
      <w:r>
        <w:t xml:space="preserve">Architektur und ein Prototype entwickelt. In der </w:t>
      </w:r>
      <w:r w:rsidR="00291F02">
        <w:t>zweiten Phase</w:t>
      </w:r>
      <w:r w:rsidR="005C4DD2">
        <w:t>,</w:t>
      </w:r>
      <w:r w:rsidR="00291F02">
        <w:t xml:space="preserve"> die während des sechsten</w:t>
      </w:r>
      <w:r>
        <w:t xml:space="preserve"> Semesters stattfindet</w:t>
      </w:r>
      <w:r w:rsidR="005C4DD2">
        <w:t>,</w:t>
      </w:r>
      <w:r>
        <w:t xml:space="preserve"> wird eine Implementierung nach der entwickelten Architektur erstellt und getestet.</w:t>
      </w:r>
    </w:p>
    <w:p w:rsidR="00291F02" w:rsidRDefault="00291F02" w:rsidP="00493EDB">
      <w:r>
        <w:t>Das Projekt wird mit einem vier Mann staken Team umgesetzt, aus diesem Grund wird ein guter und regelmäßiger Austausch gepflegt. Hierzu findet wöchentlich ein Meeting des gesamten Teams statt um den aktuellen Vorschritt zu besprechen und neue Aufgaben zu bestimmen. Zur Siche</w:t>
      </w:r>
      <w:r w:rsidR="00C52B2A">
        <w:t>rstellung das</w:t>
      </w:r>
      <w:r>
        <w:t xml:space="preserve"> in die richtige Richtung gearbeitet wird findet monatlich ein Treffen mit dem Auftraggeber statt. Hierbei wird über den aktuellen Stand berichtet und weitere Ziele diskutiert. (Siehe Anhang XX Meetings-Protokolle)</w:t>
      </w:r>
    </w:p>
    <w:p w:rsidR="00663C59" w:rsidRDefault="000A4915" w:rsidP="00493EDB">
      <w:r>
        <w:t>Aufgrund dieser agilen Softwareentwicklung entstehen nur grobe Zeitpläne und Meilensteine.</w:t>
      </w:r>
    </w:p>
    <w:p w:rsidR="000A4915" w:rsidRDefault="000A4915" w:rsidP="00493EDB"/>
    <w:p w:rsidR="008D4A71" w:rsidRDefault="008D4A71" w:rsidP="00493EDB"/>
    <w:p w:rsidR="00493EDB" w:rsidRDefault="00493EDB" w:rsidP="00493EDB">
      <w:pPr>
        <w:pStyle w:val="berschrift2"/>
      </w:pPr>
      <w:bookmarkStart w:id="308" w:name="_Toc408511957"/>
      <w:r>
        <w:t>Analyse der Aufgabenstellung</w:t>
      </w:r>
      <w:bookmarkEnd w:id="308"/>
    </w:p>
    <w:p w:rsidR="00493EDB" w:rsidRDefault="0003593F" w:rsidP="00493EDB">
      <w:r>
        <w:t xml:space="preserve">Aus der Vorgegebenen Aufgabenstellung werden zunächst die </w:t>
      </w:r>
      <w:r w:rsidR="00E321B8">
        <w:t>elementaren und zusätzlichen Eigensc</w:t>
      </w:r>
      <w:bookmarkStart w:id="309" w:name="_GoBack"/>
      <w:bookmarkEnd w:id="309"/>
      <w:r w:rsidR="00E321B8">
        <w:t>haften herausgearbeitet und in Muss-, Kann- und Sollkriterien unterteilt.</w:t>
      </w:r>
      <w:r w:rsidR="008C5D30">
        <w:t xml:space="preserve"> </w:t>
      </w:r>
      <w:r w:rsidR="003A2697">
        <w:t>Die erstell</w:t>
      </w:r>
      <w:r w:rsidR="002B27C9">
        <w:t>t</w:t>
      </w:r>
      <w:r w:rsidR="003A2697">
        <w:t>en Kriterien werden nach ihrer Machbarkeit analysiert und eine geeignete Umsetzung ausgewählt.</w:t>
      </w:r>
    </w:p>
    <w:p w:rsidR="00E321B8" w:rsidRDefault="00E321B8" w:rsidP="00E321B8">
      <w:pPr>
        <w:pStyle w:val="berschrift3"/>
      </w:pPr>
      <w:bookmarkStart w:id="310" w:name="_Toc408511958"/>
      <w:r>
        <w:t>Muss</w:t>
      </w:r>
      <w:r w:rsidR="00587C32">
        <w:t>-K</w:t>
      </w:r>
      <w:r>
        <w:t>riterien</w:t>
      </w:r>
      <w:bookmarkEnd w:id="310"/>
    </w:p>
    <w:p w:rsidR="00E321B8" w:rsidRDefault="00E321B8" w:rsidP="00E321B8">
      <w:pPr>
        <w:pStyle w:val="Listenabsatz"/>
        <w:numPr>
          <w:ilvl w:val="0"/>
          <w:numId w:val="21"/>
        </w:numPr>
      </w:pPr>
      <w:r>
        <w:t>Simulation eines Fußballspiels</w:t>
      </w:r>
    </w:p>
    <w:p w:rsidR="00E321B8" w:rsidRDefault="00E321B8" w:rsidP="00E321B8">
      <w:pPr>
        <w:pStyle w:val="Listenabsatz"/>
        <w:numPr>
          <w:ilvl w:val="1"/>
          <w:numId w:val="21"/>
        </w:numPr>
      </w:pPr>
      <w:r>
        <w:t>Physikalische Korrektheit</w:t>
      </w:r>
    </w:p>
    <w:p w:rsidR="00E321B8" w:rsidRDefault="00E321B8" w:rsidP="00E321B8">
      <w:pPr>
        <w:pStyle w:val="Listenabsatz"/>
        <w:numPr>
          <w:ilvl w:val="1"/>
          <w:numId w:val="21"/>
        </w:numPr>
      </w:pPr>
      <w:r>
        <w:t>Einhaltung der Fußballregeln</w:t>
      </w:r>
    </w:p>
    <w:p w:rsidR="00C52B2A" w:rsidRDefault="00C52B2A" w:rsidP="00C52B2A">
      <w:pPr>
        <w:pStyle w:val="Listenabsatz"/>
        <w:numPr>
          <w:ilvl w:val="1"/>
          <w:numId w:val="21"/>
        </w:numPr>
      </w:pPr>
      <w:r w:rsidRPr="00C52B2A">
        <w:t>Ausdauersystem</w:t>
      </w:r>
      <w:r>
        <w:t xml:space="preserve"> für Spieler</w:t>
      </w:r>
    </w:p>
    <w:p w:rsidR="006D630E" w:rsidRDefault="006D630E" w:rsidP="00E321B8">
      <w:pPr>
        <w:pStyle w:val="Listenabsatz"/>
        <w:numPr>
          <w:ilvl w:val="1"/>
          <w:numId w:val="21"/>
        </w:numPr>
      </w:pPr>
      <w:r>
        <w:t>Kompatibel mit Windows und Linux</w:t>
      </w:r>
    </w:p>
    <w:p w:rsidR="00E321B8" w:rsidRDefault="00E321B8" w:rsidP="00E321B8">
      <w:pPr>
        <w:pStyle w:val="Listenabsatz"/>
        <w:numPr>
          <w:ilvl w:val="0"/>
          <w:numId w:val="21"/>
        </w:numPr>
      </w:pPr>
      <w:r>
        <w:lastRenderedPageBreak/>
        <w:t>Erstellen einer KI für die Fußballspieler</w:t>
      </w:r>
    </w:p>
    <w:p w:rsidR="006D630E" w:rsidRDefault="00587C32" w:rsidP="006D630E">
      <w:pPr>
        <w:pStyle w:val="Listenabsatz"/>
        <w:numPr>
          <w:ilvl w:val="0"/>
          <w:numId w:val="21"/>
        </w:numPr>
      </w:pPr>
      <w:r>
        <w:t>Nachträgliches erstellen neuer KIs</w:t>
      </w:r>
      <w:r w:rsidR="00C52B2A">
        <w:t xml:space="preserve"> ermöglichen</w:t>
      </w:r>
    </w:p>
    <w:p w:rsidR="00E321B8" w:rsidRDefault="00587C32" w:rsidP="00587C32">
      <w:pPr>
        <w:pStyle w:val="berschrift3"/>
      </w:pPr>
      <w:bookmarkStart w:id="311" w:name="_Toc408511959"/>
      <w:r>
        <w:t>Soll-Kriterien</w:t>
      </w:r>
      <w:bookmarkEnd w:id="311"/>
    </w:p>
    <w:p w:rsidR="00E321B8" w:rsidRDefault="00C52B2A" w:rsidP="00587C32">
      <w:pPr>
        <w:pStyle w:val="Listenabsatz"/>
        <w:numPr>
          <w:ilvl w:val="0"/>
          <w:numId w:val="22"/>
        </w:numPr>
      </w:pPr>
      <w:r>
        <w:t>Bestrafung der Spieler bei N</w:t>
      </w:r>
      <w:r w:rsidR="00587C32">
        <w:t>ichteinhaltung der Regeln</w:t>
      </w:r>
    </w:p>
    <w:p w:rsidR="00E321B8" w:rsidRDefault="003A2697" w:rsidP="00493EDB">
      <w:pPr>
        <w:pStyle w:val="Listenabsatz"/>
        <w:numPr>
          <w:ilvl w:val="0"/>
          <w:numId w:val="22"/>
        </w:numPr>
      </w:pPr>
      <w:r>
        <w:t>3D-Darstellung</w:t>
      </w:r>
    </w:p>
    <w:p w:rsidR="00587C32" w:rsidRDefault="00587C32" w:rsidP="00587C32">
      <w:pPr>
        <w:pStyle w:val="berschrift3"/>
      </w:pPr>
      <w:bookmarkStart w:id="312" w:name="_Toc408511960"/>
      <w:r>
        <w:t>Kann-Kriterien</w:t>
      </w:r>
      <w:bookmarkEnd w:id="312"/>
    </w:p>
    <w:p w:rsidR="00587C32" w:rsidRPr="00587C32" w:rsidRDefault="00587C32" w:rsidP="00587C32">
      <w:pPr>
        <w:pStyle w:val="Listenabsatz"/>
        <w:numPr>
          <w:ilvl w:val="0"/>
          <w:numId w:val="22"/>
        </w:numPr>
      </w:pPr>
      <w:r>
        <w:t>Grafischer Editor zur Erstellung von einer KI</w:t>
      </w:r>
    </w:p>
    <w:p w:rsidR="003A2697" w:rsidRDefault="003A2697" w:rsidP="003A2697">
      <w:pPr>
        <w:pStyle w:val="berschrift3"/>
      </w:pPr>
      <w:bookmarkStart w:id="313" w:name="_Toc408511961"/>
      <w:r>
        <w:t>Analyse der Kriterien</w:t>
      </w:r>
      <w:bookmarkEnd w:id="313"/>
    </w:p>
    <w:p w:rsidR="006D630E" w:rsidRDefault="00F54542" w:rsidP="003A2697">
      <w:r>
        <w:t>Die Anforderung einer physikalisch korrekten 3D Simulation wird über eine Game-Engine realisiert, da diese eine eingebaute Physik-Engine besitzen. In diesem Projekt wird die Unreal Engine von „Epic Games“ verwendet.</w:t>
      </w:r>
      <w:r w:rsidR="006D630E">
        <w:t xml:space="preserve"> Die Unreal Engine erfüllt</w:t>
      </w:r>
      <w:r w:rsidR="00C52B2A">
        <w:t xml:space="preserve"> ebenso</w:t>
      </w:r>
      <w:r w:rsidR="006D630E">
        <w:t xml:space="preserve"> die Bedingung der Plattformunabhängigkeit, es wird Windows und Linux unterstützt.</w:t>
      </w:r>
    </w:p>
    <w:p w:rsidR="003A2697" w:rsidRPr="008C5D30" w:rsidRDefault="00F54542" w:rsidP="003A2697">
      <w:r>
        <w:t xml:space="preserve">Um die KIs der Spieler nachträglich ändern zu können </w:t>
      </w:r>
      <w:r w:rsidR="005C4DD2">
        <w:t>kann</w:t>
      </w:r>
      <w:r>
        <w:t xml:space="preserve"> eine </w:t>
      </w:r>
      <w:r w:rsidR="00DE4D7F">
        <w:t xml:space="preserve">Skriptsprache </w:t>
      </w:r>
      <w:r>
        <w:t>verwendet werden, in diesem Projekt wird auf die fr</w:t>
      </w:r>
      <w:r w:rsidR="00DE4D7F">
        <w:t>eie Sk</w:t>
      </w:r>
      <w:r>
        <w:t>riptsprache LUA gesetzt.</w:t>
      </w:r>
      <w:r w:rsidR="006D630E">
        <w:t xml:space="preserve"> </w:t>
      </w:r>
      <w:r w:rsidR="00C52B2A">
        <w:t>Um die Skripte den Sp</w:t>
      </w:r>
      <w:r w:rsidR="00DE4D7F">
        <w:t>i</w:t>
      </w:r>
      <w:r w:rsidR="00C52B2A">
        <w:t>e</w:t>
      </w:r>
      <w:r w:rsidR="00DE4D7F">
        <w:t>lern zuzuordnen oder andere Einstellungen des Teams vorzunehmen wird eine XML Schnittstelle implementiert.</w:t>
      </w:r>
    </w:p>
    <w:p w:rsidR="00587C32" w:rsidRDefault="00587C32" w:rsidP="00493EDB"/>
    <w:p w:rsidR="005D608F" w:rsidRDefault="005D608F">
      <w:pPr>
        <w:rPr>
          <w:b/>
          <w:noProof/>
          <w:sz w:val="28"/>
        </w:rPr>
      </w:pPr>
      <w:r>
        <w:br w:type="page"/>
      </w:r>
    </w:p>
    <w:p w:rsidR="00493EDB" w:rsidRDefault="00493EDB" w:rsidP="00493EDB">
      <w:pPr>
        <w:pStyle w:val="berschrift2"/>
      </w:pPr>
      <w:bookmarkStart w:id="314" w:name="_Toc408511962"/>
      <w:r>
        <w:lastRenderedPageBreak/>
        <w:t>Architektur</w:t>
      </w:r>
      <w:bookmarkEnd w:id="314"/>
    </w:p>
    <w:p w:rsidR="006D630E" w:rsidRDefault="005D608F" w:rsidP="00493EDB">
      <w:r>
        <w:t>Die Architektur baut auf der Unreal Engine auf und wird aus diesem Grund vollständig in C++ entwickelt. Das Projekt greift auf existierende Technologien wie XML und LUA zurück:</w:t>
      </w:r>
    </w:p>
    <w:p w:rsidR="00493EDB" w:rsidRDefault="002B27C9" w:rsidP="005D608F">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pt;height:157.95pt">
            <v:imagedata r:id="rId13" o:title="UnrealCup_Architektur"/>
          </v:shape>
        </w:pict>
      </w:r>
    </w:p>
    <w:p w:rsidR="00E46381" w:rsidRDefault="00E46381" w:rsidP="00493EDB"/>
    <w:p w:rsidR="00F1001F" w:rsidRDefault="00A06E1D">
      <w:r>
        <w:t xml:space="preserve">Der wichtigste Teil der Architektur ist die Schnittstelle zwischen den LUA-Skripten und den Robotern. Hierbei müssen 22 Threads für die 22 Spieler mit dem Gamethread synchronisiert werden. </w:t>
      </w:r>
      <w:r w:rsidR="00F1001F">
        <w:br/>
        <w:t>Um die Schnittstelle zwischen den Workern und dem Hauptthread zu ermöglichen wird ein vereinfachtes Remote Procedure Call</w:t>
      </w:r>
      <w:r w:rsidR="009D1104">
        <w:t xml:space="preserve"> V</w:t>
      </w:r>
      <w:r w:rsidR="00F1001F">
        <w:t>erfahren verwendet. Hierzu wird in der Klasse RobotWorker z.B. getPosition() aufgerufen. Der Thread muss angehalten werden, da diese Funktion einen Rückgabeparameter hat. Der gewünschte Funktionsaufruf wird mit insertCall() in die RobotControl übergeben. Sobald der Hauptthread Rechenzeit zur Verfügung hat ruft dieser die Methode tick() auf. Diese Methode arbeitet dann die Queue</w:t>
      </w:r>
      <w:r w:rsidR="009D1104">
        <w:t>,</w:t>
      </w:r>
      <w:r w:rsidR="00F1001F">
        <w:t xml:space="preserve"> der Funktionsaufrufe ab. Wenn ein Aufruf auf eine Antwort wartet wird diese zurück an den Worker mit setReturnValue() gegeben. Die </w:t>
      </w:r>
      <w:r w:rsidR="00F1001F" w:rsidRPr="00F1001F">
        <w:t xml:space="preserve">Busy-Waiting </w:t>
      </w:r>
      <w:r w:rsidR="00F1001F">
        <w:t xml:space="preserve">Schleife im Thread kann nach </w:t>
      </w:r>
      <w:r w:rsidR="009D1104">
        <w:t>E</w:t>
      </w:r>
      <w:r w:rsidR="00F1001F">
        <w:t xml:space="preserve">rhalt des </w:t>
      </w:r>
      <w:r w:rsidR="009D1104">
        <w:t>Ergebnisses dies an das Sk</w:t>
      </w:r>
      <w:r w:rsidR="00F1001F">
        <w:t>ript zurückgeben.</w:t>
      </w:r>
      <w:r w:rsidR="009D1104">
        <w:t xml:space="preserve"> Um spätere Erweiterungen leicht zu ermöglichen z.B. andere Skriptsprachen oder eine Implementierung direkt in C++ wird über eine Spezialisierung des RobotWorkers die LUA Schnittstelle hinzugefügt.</w:t>
      </w:r>
      <w:r w:rsidR="00C5128C">
        <w:br/>
        <w:t>Die 22 Threads müssen</w:t>
      </w:r>
      <w:r w:rsidR="00C5128C" w:rsidRPr="00C5128C">
        <w:t xml:space="preserve"> in ihrer Leistung beschränkt werden um eine faire Simulation zu ermöglichen.</w:t>
      </w:r>
      <w:r w:rsidR="00C5128C">
        <w:t xml:space="preserve"> In der LUA Implementierung geschieht dies über die Funktion allowedToRun() diese wertet die bisherige Rechenzeit aus und veranlasst ein </w:t>
      </w:r>
      <w:r w:rsidR="00C5128C">
        <w:lastRenderedPageBreak/>
        <w:t xml:space="preserve">Anhalten des Threads um das zehnfache seiner Rechenzeit um seine Auslastung auf 1/10 eines Prozessorkerns zu beschränken. Dies hat zur Folge, dass für alle 22 Spieler 2,2 CPUs benötigt werden. Aufgrund der zusätzlichen Threads für die 3D Engine wird ein </w:t>
      </w:r>
      <w:r w:rsidR="00C5128C" w:rsidRPr="00C5128C">
        <w:t xml:space="preserve">Vierkernprozessor </w:t>
      </w:r>
      <w:r w:rsidR="00C5128C">
        <w:t>benötigt.</w:t>
      </w:r>
    </w:p>
    <w:p w:rsidR="00E64F9C" w:rsidRDefault="002B27C9">
      <w:r>
        <w:pict>
          <v:shape id="_x0000_i1026" type="#_x0000_t75" style="width:467.45pt;height:332.05pt">
            <v:imagedata r:id="rId14" o:title="UnrealCup_5"/>
          </v:shape>
        </w:pict>
      </w:r>
      <w:r w:rsidR="00E64F9C">
        <w:br w:type="page"/>
      </w:r>
    </w:p>
    <w:p w:rsidR="00493EDB" w:rsidRDefault="00493EDB" w:rsidP="00493EDB">
      <w:pPr>
        <w:pStyle w:val="berschrift1"/>
      </w:pPr>
      <w:bookmarkStart w:id="315" w:name="_Toc408511963"/>
      <w:r>
        <w:lastRenderedPageBreak/>
        <w:t>Umsetzung</w:t>
      </w:r>
      <w:bookmarkEnd w:id="315"/>
    </w:p>
    <w:p w:rsidR="008A0CF5" w:rsidRDefault="008A0CF5" w:rsidP="008A0CF5">
      <w:pPr>
        <w:pStyle w:val="berschrift2"/>
      </w:pPr>
      <w:bookmarkStart w:id="316" w:name="_Toc408511964"/>
      <w:r>
        <w:t>Prototypenentwicklung</w:t>
      </w:r>
      <w:bookmarkEnd w:id="316"/>
    </w:p>
    <w:p w:rsidR="008A0CF5" w:rsidRPr="00344E13" w:rsidRDefault="008A0CF5" w:rsidP="008A0CF5">
      <w:pPr>
        <w:pStyle w:val="berschrift3"/>
      </w:pPr>
      <w:bookmarkStart w:id="317" w:name="_Toc408511965"/>
      <w:r>
        <w:t>Begründung</w:t>
      </w:r>
      <w:bookmarkEnd w:id="317"/>
    </w:p>
    <w:p w:rsidR="008A0CF5" w:rsidRDefault="008A0CF5" w:rsidP="008A0CF5">
      <w:r>
        <w:t>Aufgrund der geringen Erfahrung des Teams zum Thema Spieleentwicklung war es wichtig, dass eine Einarbeitungsphase in die Technologien und die Materie stattfinden konnte.</w:t>
      </w:r>
      <w:r>
        <w:br/>
        <w:t>Aus diesem Grund wurde die Entscheidung getroffen, Teile des fünften Semesters zur Prototypenentwicklung aufzuwenden.</w:t>
      </w:r>
    </w:p>
    <w:p w:rsidR="008A0CF5" w:rsidRDefault="008A0CF5" w:rsidP="008A0CF5"/>
    <w:p w:rsidR="008A0CF5" w:rsidRDefault="008A0CF5" w:rsidP="008A0CF5">
      <w:r>
        <w:t>Zu dieser Entwicklung wurde eine grobe, grundlegende Architektur angelegt, die im Laufe des Semesters mit der gesammelten Erfahrung überarbeitet und verbessert werden sollte. Da diese Architektur eher temporärer, veränderlicher Natur war soll sie hier nicht dargestellt werden.</w:t>
      </w:r>
    </w:p>
    <w:p w:rsidR="008A0CF5" w:rsidRDefault="008A0CF5" w:rsidP="008A0CF5"/>
    <w:p w:rsidR="008A0CF5" w:rsidRDefault="008A0CF5" w:rsidP="008A0CF5">
      <w:r>
        <w:t>Der Prototyp dient neben der Bereitstellung einer Lernphase auch zur Implementierung der Grundfunktionen, die später mit geringerem Aufwand in die endgültige Version übernommen werden können.</w:t>
      </w:r>
    </w:p>
    <w:p w:rsidR="008A0CF5" w:rsidRDefault="008A0CF5" w:rsidP="008A0CF5"/>
    <w:p w:rsidR="008A0CF5" w:rsidRDefault="008A0CF5" w:rsidP="008A0CF5">
      <w:r>
        <w:t>Mit der gesammelten Erfahrung aus dem Prototypen und der so entwickelten Architektur, die in Kapitel &lt;TODO&gt; erläutert wird, sollte nun im sechsten Semester eine endgültige Softwareversion entwickelt werden.</w:t>
      </w:r>
    </w:p>
    <w:p w:rsidR="008A0CF5" w:rsidRDefault="008A0CF5" w:rsidP="008A0CF5">
      <w:pPr>
        <w:pStyle w:val="berschrift3"/>
      </w:pPr>
      <w:bookmarkStart w:id="318" w:name="_Toc408511966"/>
      <w:r>
        <w:t>Umfang</w:t>
      </w:r>
      <w:bookmarkEnd w:id="318"/>
    </w:p>
    <w:p w:rsidR="008A0CF5" w:rsidRPr="008A0CF5" w:rsidRDefault="008A0CF5" w:rsidP="008A0CF5">
      <w:r>
        <w:t>Der Prototyp beinhaltet, wie bereits erwähnt, die Grundfunktionalitäten auf denen die spätere Simulation aufbaut. Dazu gehört neben dem Aufbau des Spielfeldes und dem Einbinden der Lua-Schnittstelle auch die Entwicklung der Basisfunktionen der Spieler, wie zum Beispiel die Implementierung eines Sichtfelds oder das Bewegen zu einer bestimmtem Position auf dem Spielfeld.</w:t>
      </w:r>
    </w:p>
    <w:p w:rsidR="00493EDB" w:rsidRDefault="00493EDB" w:rsidP="00493EDB">
      <w:pPr>
        <w:pStyle w:val="berschrift2"/>
      </w:pPr>
      <w:bookmarkStart w:id="319" w:name="_Toc408511967"/>
      <w:r>
        <w:t>Generell</w:t>
      </w:r>
      <w:bookmarkEnd w:id="319"/>
    </w:p>
    <w:p w:rsidR="00493EDB" w:rsidRDefault="00493EDB" w:rsidP="00493EDB"/>
    <w:p w:rsidR="00493EDB" w:rsidRDefault="00493EDB" w:rsidP="00493EDB">
      <w:pPr>
        <w:pStyle w:val="berschrift2"/>
      </w:pPr>
      <w:bookmarkStart w:id="320" w:name="_Toc408511968"/>
      <w:r>
        <w:lastRenderedPageBreak/>
        <w:t>Spielfeld</w:t>
      </w:r>
      <w:bookmarkEnd w:id="320"/>
    </w:p>
    <w:p w:rsidR="00493EDB" w:rsidRDefault="00493EDB" w:rsidP="00493EDB"/>
    <w:p w:rsidR="00493EDB" w:rsidRDefault="00493EDB" w:rsidP="00493EDB">
      <w:pPr>
        <w:pStyle w:val="berschrift2"/>
      </w:pPr>
      <w:bookmarkStart w:id="321" w:name="_Toc408511969"/>
      <w:r>
        <w:t>Funktionen über LUA Script</w:t>
      </w:r>
      <w:bookmarkEnd w:id="321"/>
    </w:p>
    <w:p w:rsidR="00493EDB" w:rsidRDefault="00493EDB" w:rsidP="00493EDB"/>
    <w:p w:rsidR="00493EDB" w:rsidRPr="00493EDB" w:rsidRDefault="00F8433E" w:rsidP="00493EDB">
      <w:pPr>
        <w:pStyle w:val="berschrift2"/>
      </w:pPr>
      <w:bookmarkStart w:id="322" w:name="_Toc408511970"/>
      <w:r>
        <w:t>Interne Umsetzung</w:t>
      </w:r>
      <w:bookmarkEnd w:id="322"/>
    </w:p>
    <w:p w:rsidR="003D51AD" w:rsidRDefault="00B317AE" w:rsidP="00CF7F07">
      <w:pPr>
        <w:pStyle w:val="berschrift1"/>
      </w:pPr>
      <w:r>
        <w:br w:type="page"/>
      </w:r>
      <w:bookmarkStart w:id="323" w:name="_Toc408511971"/>
      <w:r w:rsidR="003D51AD">
        <w:lastRenderedPageBreak/>
        <w:t>Ausblick</w:t>
      </w:r>
      <w:bookmarkEnd w:id="323"/>
    </w:p>
    <w:p w:rsidR="00BB6D24" w:rsidRPr="00BB6D24" w:rsidRDefault="00BB6D24" w:rsidP="00BB6D24"/>
    <w:p w:rsidR="002D643B" w:rsidRDefault="00B317AE" w:rsidP="00CF7F07">
      <w:pPr>
        <w:pStyle w:val="berschrift1"/>
      </w:pPr>
      <w:r>
        <w:br w:type="page"/>
      </w:r>
      <w:bookmarkStart w:id="324" w:name="_Toc408511972"/>
      <w:r w:rsidR="002D643B">
        <w:lastRenderedPageBreak/>
        <w:t>Fazit</w:t>
      </w:r>
      <w:bookmarkEnd w:id="324"/>
    </w:p>
    <w:p w:rsidR="003F4884" w:rsidRDefault="003F4884" w:rsidP="0082406E"/>
    <w:p w:rsidR="003F4884" w:rsidRDefault="003F4884" w:rsidP="0082406E">
      <w:pPr>
        <w:sectPr w:rsidR="003F4884" w:rsidSect="007C428F">
          <w:pgSz w:w="11906" w:h="16838"/>
          <w:pgMar w:top="1417" w:right="1417" w:bottom="1134" w:left="1417" w:header="708" w:footer="698" w:gutter="0"/>
          <w:pgNumType w:start="1"/>
          <w:cols w:space="708"/>
          <w:titlePg/>
          <w:docGrid w:linePitch="360"/>
        </w:sectPr>
      </w:pPr>
    </w:p>
    <w:bookmarkStart w:id="325" w:name="_Toc408511973" w:displacedByCustomXml="next"/>
    <w:sdt>
      <w:sdtPr>
        <w:rPr>
          <w:b w:val="0"/>
          <w:kern w:val="0"/>
          <w:sz w:val="24"/>
        </w:rPr>
        <w:id w:val="-2062934921"/>
        <w:docPartObj>
          <w:docPartGallery w:val="Bibliographies"/>
          <w:docPartUnique/>
        </w:docPartObj>
      </w:sdtPr>
      <w:sdtEndPr/>
      <w:sdtContent>
        <w:p w:rsidR="00235CFC" w:rsidRDefault="00235CFC" w:rsidP="003F4884">
          <w:pPr>
            <w:pStyle w:val="berschrift1"/>
            <w:numPr>
              <w:ilvl w:val="0"/>
              <w:numId w:val="0"/>
            </w:numPr>
          </w:pPr>
          <w:r>
            <w:t>Literaturverzeichnis</w:t>
          </w:r>
          <w:bookmarkEnd w:id="325"/>
        </w:p>
        <w:sdt>
          <w:sdtPr>
            <w:id w:val="111145805"/>
            <w:bibliography/>
          </w:sdtPr>
          <w:sdtEndPr/>
          <w:sdtContent>
            <w:p w:rsidR="00B50FE7" w:rsidRDefault="00235CFC" w:rsidP="00652DA6">
              <w:pPr>
                <w:rPr>
                  <w:rFonts w:ascii="Times New Roman" w:hAnsi="Times New Roman"/>
                  <w:noProof/>
                  <w:sz w:val="20"/>
                </w:rPr>
              </w:pPr>
              <w:r>
                <w:fldChar w:fldCharType="begin"/>
              </w:r>
              <w:r w:rsidRPr="000724B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B50FE7" w:rsidRPr="002B27C9">
                <w:trPr>
                  <w:divId w:val="787118623"/>
                  <w:tblCellSpacing w:w="15" w:type="dxa"/>
                  <w:ins w:id="326" w:author="Maximilian Schmitz" w:date="2015-01-08T20:23:00Z"/>
                </w:trPr>
                <w:tc>
                  <w:tcPr>
                    <w:tcW w:w="50" w:type="pct"/>
                    <w:hideMark/>
                  </w:tcPr>
                  <w:p w:rsidR="00B50FE7" w:rsidRDefault="00B50FE7">
                    <w:pPr>
                      <w:pStyle w:val="Literaturverzeichnis"/>
                      <w:rPr>
                        <w:ins w:id="327" w:author="Maximilian Schmitz" w:date="2015-01-08T20:23:00Z"/>
                        <w:noProof/>
                        <w:szCs w:val="24"/>
                      </w:rPr>
                    </w:pPr>
                    <w:ins w:id="328" w:author="Maximilian Schmitz" w:date="2015-01-08T20:23:00Z">
                      <w:r>
                        <w:rPr>
                          <w:noProof/>
                        </w:rPr>
                        <w:t xml:space="preserve">[1] </w:t>
                      </w:r>
                    </w:ins>
                  </w:p>
                </w:tc>
                <w:tc>
                  <w:tcPr>
                    <w:tcW w:w="0" w:type="auto"/>
                    <w:hideMark/>
                  </w:tcPr>
                  <w:p w:rsidR="00B50FE7" w:rsidRPr="002B27C9" w:rsidRDefault="00B50FE7">
                    <w:pPr>
                      <w:pStyle w:val="Literaturverzeichnis"/>
                      <w:rPr>
                        <w:ins w:id="329" w:author="Maximilian Schmitz" w:date="2015-01-08T20:23:00Z"/>
                        <w:noProof/>
                        <w:lang w:val="en-GB"/>
                      </w:rPr>
                    </w:pPr>
                    <w:ins w:id="330" w:author="Maximilian Schmitz" w:date="2015-01-08T20:23:00Z">
                      <w:r w:rsidRPr="002B27C9">
                        <w:rPr>
                          <w:noProof/>
                          <w:lang w:val="en-GB"/>
                        </w:rPr>
                        <w:t>RoboCup Federation, „RoboCup Soccer Server Users Manual,“ RoboCup Federation, 2003.</w:t>
                      </w:r>
                    </w:ins>
                  </w:p>
                </w:tc>
              </w:tr>
              <w:tr w:rsidR="00B50FE7">
                <w:trPr>
                  <w:divId w:val="787118623"/>
                  <w:tblCellSpacing w:w="15" w:type="dxa"/>
                  <w:ins w:id="331" w:author="Maximilian Schmitz" w:date="2015-01-08T20:23:00Z"/>
                </w:trPr>
                <w:tc>
                  <w:tcPr>
                    <w:tcW w:w="50" w:type="pct"/>
                    <w:hideMark/>
                  </w:tcPr>
                  <w:p w:rsidR="00B50FE7" w:rsidRDefault="00B50FE7">
                    <w:pPr>
                      <w:pStyle w:val="Literaturverzeichnis"/>
                      <w:rPr>
                        <w:ins w:id="332" w:author="Maximilian Schmitz" w:date="2015-01-08T20:23:00Z"/>
                        <w:noProof/>
                      </w:rPr>
                    </w:pPr>
                    <w:ins w:id="333" w:author="Maximilian Schmitz" w:date="2015-01-08T20:23:00Z">
                      <w:r>
                        <w:rPr>
                          <w:noProof/>
                        </w:rPr>
                        <w:t xml:space="preserve">[2] </w:t>
                      </w:r>
                    </w:ins>
                  </w:p>
                </w:tc>
                <w:tc>
                  <w:tcPr>
                    <w:tcW w:w="0" w:type="auto"/>
                    <w:hideMark/>
                  </w:tcPr>
                  <w:p w:rsidR="00B50FE7" w:rsidRDefault="00B50FE7">
                    <w:pPr>
                      <w:pStyle w:val="Literaturverzeichnis"/>
                      <w:rPr>
                        <w:ins w:id="334" w:author="Maximilian Schmitz" w:date="2015-01-08T20:23:00Z"/>
                        <w:noProof/>
                      </w:rPr>
                    </w:pPr>
                    <w:ins w:id="335" w:author="Maximilian Schmitz" w:date="2015-01-08T20:23:00Z">
                      <w:r>
                        <w:rPr>
                          <w:noProof/>
                        </w:rPr>
                        <w:t xml:space="preserve">Lämmel, U., Cleve, J., Künstliche Intelligenz, München: Hanser, 2012. </w:t>
                      </w:r>
                    </w:ins>
                  </w:p>
                </w:tc>
              </w:tr>
            </w:tbl>
            <w:p w:rsidR="00B50FE7" w:rsidRDefault="00B50FE7">
              <w:pPr>
                <w:divId w:val="787118623"/>
                <w:rPr>
                  <w:ins w:id="336" w:author="Maximilian Schmitz" w:date="2015-01-08T20:23:00Z"/>
                  <w:noProof/>
                </w:rPr>
              </w:pPr>
            </w:p>
            <w:p w:rsidR="00AE076F" w:rsidDel="00B50FE7" w:rsidRDefault="00AE076F" w:rsidP="00652DA6">
              <w:pPr>
                <w:rPr>
                  <w:del w:id="337" w:author="Maximilian Schmitz" w:date="2015-01-08T20:23:00Z"/>
                  <w:rFonts w:ascii="Times New Roman" w:hAnsi="Times New Roman"/>
                  <w:noProof/>
                  <w:sz w:val="2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820"/>
              </w:tblGrid>
              <w:tr w:rsidR="00AE076F" w:rsidRPr="004B0411" w:rsidDel="00B50FE7">
                <w:trPr>
                  <w:divId w:val="528494875"/>
                  <w:tblCellSpacing w:w="15" w:type="dxa"/>
                  <w:del w:id="338" w:author="Maximilian Schmitz" w:date="2015-01-08T20:23:00Z"/>
                </w:trPr>
                <w:tc>
                  <w:tcPr>
                    <w:tcW w:w="50" w:type="pct"/>
                    <w:hideMark/>
                  </w:tcPr>
                  <w:p w:rsidR="00AE076F" w:rsidDel="00B50FE7" w:rsidRDefault="00AE076F">
                    <w:pPr>
                      <w:pStyle w:val="Literaturverzeichnis"/>
                      <w:rPr>
                        <w:del w:id="339" w:author="Maximilian Schmitz" w:date="2015-01-08T20:23:00Z"/>
                        <w:noProof/>
                        <w:szCs w:val="24"/>
                      </w:rPr>
                    </w:pPr>
                    <w:del w:id="340" w:author="Maximilian Schmitz" w:date="2015-01-08T20:23:00Z">
                      <w:r w:rsidDel="00B50FE7">
                        <w:rPr>
                          <w:noProof/>
                        </w:rPr>
                        <w:delText xml:space="preserve">[1] </w:delText>
                      </w:r>
                    </w:del>
                  </w:p>
                </w:tc>
                <w:tc>
                  <w:tcPr>
                    <w:tcW w:w="0" w:type="auto"/>
                    <w:hideMark/>
                  </w:tcPr>
                  <w:p w:rsidR="00AE076F" w:rsidRPr="002B27C9" w:rsidDel="00B50FE7" w:rsidRDefault="00AE076F">
                    <w:pPr>
                      <w:pStyle w:val="Literaturverzeichnis"/>
                      <w:rPr>
                        <w:del w:id="341" w:author="Maximilian Schmitz" w:date="2015-01-08T20:23:00Z"/>
                        <w:noProof/>
                      </w:rPr>
                    </w:pPr>
                    <w:del w:id="342" w:author="Maximilian Schmitz" w:date="2015-01-08T20:23:00Z">
                      <w:r w:rsidRPr="002B27C9" w:rsidDel="00B50FE7">
                        <w:rPr>
                          <w:noProof/>
                        </w:rPr>
                        <w:delText>RoboCup Federation, „RoboCup Soccer Server Users Manual,“ RoboCup Federation, 2003.</w:delText>
                      </w:r>
                    </w:del>
                  </w:p>
                </w:tc>
              </w:tr>
              <w:tr w:rsidR="00AE076F" w:rsidDel="00B50FE7">
                <w:trPr>
                  <w:divId w:val="528494875"/>
                  <w:tblCellSpacing w:w="15" w:type="dxa"/>
                  <w:del w:id="343" w:author="Maximilian Schmitz" w:date="2015-01-08T20:23:00Z"/>
                </w:trPr>
                <w:tc>
                  <w:tcPr>
                    <w:tcW w:w="50" w:type="pct"/>
                    <w:hideMark/>
                  </w:tcPr>
                  <w:p w:rsidR="00AE076F" w:rsidDel="00B50FE7" w:rsidRDefault="00AE076F">
                    <w:pPr>
                      <w:pStyle w:val="Literaturverzeichnis"/>
                      <w:rPr>
                        <w:del w:id="344" w:author="Maximilian Schmitz" w:date="2015-01-08T20:23:00Z"/>
                        <w:noProof/>
                      </w:rPr>
                    </w:pPr>
                    <w:del w:id="345" w:author="Maximilian Schmitz" w:date="2015-01-08T20:23:00Z">
                      <w:r w:rsidDel="00B50FE7">
                        <w:rPr>
                          <w:noProof/>
                        </w:rPr>
                        <w:delText xml:space="preserve">[2] </w:delText>
                      </w:r>
                    </w:del>
                  </w:p>
                </w:tc>
                <w:tc>
                  <w:tcPr>
                    <w:tcW w:w="0" w:type="auto"/>
                    <w:hideMark/>
                  </w:tcPr>
                  <w:p w:rsidR="00AE076F" w:rsidDel="00B50FE7" w:rsidRDefault="00AE076F">
                    <w:pPr>
                      <w:pStyle w:val="Literaturverzeichnis"/>
                      <w:rPr>
                        <w:del w:id="346" w:author="Maximilian Schmitz" w:date="2015-01-08T20:23:00Z"/>
                        <w:noProof/>
                      </w:rPr>
                    </w:pPr>
                    <w:del w:id="347" w:author="Maximilian Schmitz" w:date="2015-01-08T20:23:00Z">
                      <w:r w:rsidDel="00B50FE7">
                        <w:rPr>
                          <w:noProof/>
                        </w:rPr>
                        <w:delText xml:space="preserve">Lämmel, U., Cleve, J., Künstliche Intelligenz, München: Hanser, 2012. </w:delText>
                      </w:r>
                    </w:del>
                  </w:p>
                </w:tc>
              </w:tr>
            </w:tbl>
            <w:p w:rsidR="00AE076F" w:rsidDel="00B50FE7" w:rsidRDefault="00AE076F">
              <w:pPr>
                <w:divId w:val="528494875"/>
                <w:rPr>
                  <w:del w:id="348" w:author="Maximilian Schmitz" w:date="2015-01-08T20:23:00Z"/>
                  <w:noProof/>
                </w:rPr>
              </w:pPr>
            </w:p>
            <w:p w:rsidR="00235CFC" w:rsidRDefault="00235CFC" w:rsidP="00652DA6">
              <w:r>
                <w:rPr>
                  <w:b/>
                  <w:bCs/>
                </w:rPr>
                <w:fldChar w:fldCharType="end"/>
              </w:r>
            </w:p>
          </w:sdtContent>
        </w:sdt>
      </w:sdtContent>
    </w:sdt>
    <w:p w:rsidR="00235CFC" w:rsidRPr="00235CFC" w:rsidRDefault="00235CFC" w:rsidP="00235CFC">
      <w:pPr>
        <w:spacing w:line="240" w:lineRule="auto"/>
      </w:pPr>
      <w:r>
        <w:br w:type="page"/>
      </w:r>
    </w:p>
    <w:p w:rsidR="00C55980" w:rsidRDefault="00C55980" w:rsidP="003F4884">
      <w:pPr>
        <w:pStyle w:val="berschrift1"/>
        <w:numPr>
          <w:ilvl w:val="0"/>
          <w:numId w:val="0"/>
        </w:numPr>
      </w:pPr>
      <w:bookmarkStart w:id="349" w:name="_Toc408511974"/>
      <w:r>
        <w:lastRenderedPageBreak/>
        <w:t>Abbildungsverzeichnis</w:t>
      </w:r>
      <w:bookmarkEnd w:id="349"/>
    </w:p>
    <w:p w:rsidR="00037140" w:rsidRDefault="00B6410C" w:rsidP="00C55980">
      <w:r>
        <w:fldChar w:fldCharType="begin"/>
      </w:r>
      <w:r>
        <w:instrText xml:space="preserve"> TOC \h \z \c "Abbildung" </w:instrText>
      </w:r>
      <w:r>
        <w:fldChar w:fldCharType="separate"/>
      </w:r>
      <w:r w:rsidR="00E64F9C">
        <w:rPr>
          <w:b/>
          <w:bCs/>
          <w:noProof/>
        </w:rPr>
        <w:t>Es konnten keine Einträge für ein Abbildungsverzeichnis gefunden werden.</w:t>
      </w:r>
      <w:r>
        <w:rPr>
          <w:b/>
          <w:bCs/>
          <w:noProof/>
        </w:rPr>
        <w:fldChar w:fldCharType="end"/>
      </w:r>
    </w:p>
    <w:p w:rsidR="00037140" w:rsidRDefault="00037140" w:rsidP="00037140">
      <w:r>
        <w:br w:type="page"/>
      </w:r>
    </w:p>
    <w:p w:rsidR="00C55980" w:rsidRDefault="00037140" w:rsidP="00037140">
      <w:pPr>
        <w:pStyle w:val="berschrift1"/>
        <w:numPr>
          <w:ilvl w:val="0"/>
          <w:numId w:val="0"/>
        </w:numPr>
      </w:pPr>
      <w:bookmarkStart w:id="350" w:name="_Toc408511975"/>
      <w:r>
        <w:lastRenderedPageBreak/>
        <w:t>Abkürzungsverzeichnis</w:t>
      </w:r>
      <w:bookmarkEnd w:id="350"/>
    </w:p>
    <w:p w:rsidR="000272B7" w:rsidRDefault="000272B7" w:rsidP="0036571F">
      <w:pPr>
        <w:tabs>
          <w:tab w:val="left" w:pos="1701"/>
        </w:tabs>
        <w:rPr>
          <w:lang w:val="fr-FR"/>
        </w:rPr>
      </w:pPr>
    </w:p>
    <w:p w:rsidR="00E64F9C" w:rsidRPr="00CE0563" w:rsidRDefault="00E64F9C">
      <w:r>
        <w:rPr>
          <w:lang w:val="fr-FR"/>
        </w:rPr>
        <w:br w:type="page"/>
      </w:r>
    </w:p>
    <w:p w:rsidR="00E64F9C" w:rsidRPr="005245B9" w:rsidRDefault="00E64F9C" w:rsidP="00E64F9C">
      <w:pPr>
        <w:pStyle w:val="berschrift1"/>
        <w:numPr>
          <w:ilvl w:val="0"/>
          <w:numId w:val="0"/>
        </w:numPr>
        <w:rPr>
          <w:lang w:val="fr-FR"/>
        </w:rPr>
      </w:pPr>
      <w:bookmarkStart w:id="351" w:name="_Toc408511976"/>
      <w:r w:rsidRPr="00CE0563">
        <w:lastRenderedPageBreak/>
        <w:t>Glossar</w:t>
      </w:r>
      <w:bookmarkEnd w:id="351"/>
    </w:p>
    <w:sectPr w:rsidR="00E64F9C" w:rsidRPr="005245B9" w:rsidSect="003F4884">
      <w:pgSz w:w="11906" w:h="16838"/>
      <w:pgMar w:top="1417" w:right="1417" w:bottom="1134" w:left="1417" w:header="708" w:footer="698" w:gutter="0"/>
      <w:pgNumType w:fmt="upp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10C" w:rsidRDefault="00B6410C" w:rsidP="00081F4B">
      <w:pPr>
        <w:spacing w:line="240" w:lineRule="auto"/>
      </w:pPr>
      <w:r>
        <w:separator/>
      </w:r>
    </w:p>
  </w:endnote>
  <w:endnote w:type="continuationSeparator" w:id="0">
    <w:p w:rsidR="00B6410C" w:rsidRDefault="00B6410C" w:rsidP="0008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5906794"/>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2B27C9">
          <w:rPr>
            <w:noProof/>
          </w:rPr>
          <w:t>10</w:t>
        </w:r>
        <w:r>
          <w:fldChar w:fldCharType="end"/>
        </w:r>
      </w:p>
    </w:sdtContent>
  </w:sdt>
  <w:p w:rsidR="007C387A" w:rsidRDefault="007C387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Fuzeile"/>
      <w:jc w:val="right"/>
    </w:pPr>
  </w:p>
  <w:p w:rsidR="007C387A" w:rsidRDefault="007C387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8480409"/>
      <w:docPartObj>
        <w:docPartGallery w:val="Page Numbers (Bottom of Page)"/>
        <w:docPartUnique/>
      </w:docPartObj>
    </w:sdtPr>
    <w:sdtEndPr/>
    <w:sdtContent>
      <w:p w:rsidR="007C387A" w:rsidRDefault="007C387A">
        <w:pPr>
          <w:pStyle w:val="Fuzeile"/>
          <w:jc w:val="right"/>
        </w:pPr>
        <w:r>
          <w:fldChar w:fldCharType="begin"/>
        </w:r>
        <w:r>
          <w:instrText>PAGE   \* MERGEFORMAT</w:instrText>
        </w:r>
        <w:r>
          <w:fldChar w:fldCharType="separate"/>
        </w:r>
        <w:r w:rsidR="002B27C9">
          <w:rPr>
            <w:noProof/>
          </w:rPr>
          <w:t>1</w:t>
        </w:r>
        <w:r>
          <w:fldChar w:fldCharType="end"/>
        </w:r>
      </w:p>
    </w:sdtContent>
  </w:sdt>
  <w:p w:rsidR="007C387A" w:rsidRDefault="007C387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10C" w:rsidRDefault="00B6410C" w:rsidP="00081F4B">
      <w:pPr>
        <w:spacing w:line="240" w:lineRule="auto"/>
      </w:pPr>
      <w:r>
        <w:separator/>
      </w:r>
    </w:p>
  </w:footnote>
  <w:footnote w:type="continuationSeparator" w:id="0">
    <w:p w:rsidR="00B6410C" w:rsidRDefault="00B6410C" w:rsidP="00081F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5F87BCB4" wp14:editId="755F34E2">
          <wp:extent cx="1977390" cy="1042035"/>
          <wp:effectExtent l="0" t="0" r="3810" b="571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87A" w:rsidRDefault="007C387A">
    <w:pPr>
      <w:pStyle w:val="Kopfzeile"/>
    </w:pPr>
    <w:r>
      <w:rPr>
        <w:noProof/>
      </w:rPr>
      <w:drawing>
        <wp:inline distT="0" distB="0" distL="0" distR="0" wp14:anchorId="607CA6BB" wp14:editId="29152BAD">
          <wp:extent cx="1977390" cy="1042035"/>
          <wp:effectExtent l="0" t="0" r="3810" b="571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7390" cy="10420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258265F6"/>
    <w:lvl w:ilvl="0">
      <w:start w:val="1"/>
      <w:numFmt w:val="bullet"/>
      <w:pStyle w:val="Aufzhlung2Ebene"/>
      <w:lvlText w:val=""/>
      <w:lvlJc w:val="left"/>
      <w:pPr>
        <w:tabs>
          <w:tab w:val="num" w:pos="1209"/>
        </w:tabs>
        <w:ind w:left="1209" w:hanging="360"/>
      </w:pPr>
      <w:rPr>
        <w:rFonts w:ascii="Symbol" w:hAnsi="Symbol" w:hint="default"/>
      </w:rPr>
    </w:lvl>
  </w:abstractNum>
  <w:abstractNum w:abstractNumId="1">
    <w:nsid w:val="012F1CAF"/>
    <w:multiLevelType w:val="hybridMultilevel"/>
    <w:tmpl w:val="5414F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24C532E"/>
    <w:multiLevelType w:val="multilevel"/>
    <w:tmpl w:val="72188B28"/>
    <w:lvl w:ilvl="0">
      <w:start w:val="1"/>
      <w:numFmt w:val="decimal"/>
      <w:lvlText w:val="%1"/>
      <w:lvlJc w:val="left"/>
      <w:pPr>
        <w:ind w:left="717" w:hanging="360"/>
      </w:pPr>
      <w:rPr>
        <w:rFonts w:hint="default"/>
      </w:rPr>
    </w:lvl>
    <w:lvl w:ilvl="1">
      <w:start w:val="1"/>
      <w:numFmt w:val="decimal"/>
      <w:lvlText w:val="%1.%2"/>
      <w:lvlJc w:val="left"/>
      <w:pPr>
        <w:ind w:left="1440" w:hanging="363"/>
      </w:pPr>
      <w:rPr>
        <w:rFonts w:hint="default"/>
      </w:rPr>
    </w:lvl>
    <w:lvl w:ilvl="2">
      <w:start w:val="1"/>
      <w:numFmt w:val="decimal"/>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3">
    <w:nsid w:val="0BF729AC"/>
    <w:multiLevelType w:val="multilevel"/>
    <w:tmpl w:val="84D0C960"/>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pStyle w:val="2Anhang"/>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3CF17AA"/>
    <w:multiLevelType w:val="hybridMultilevel"/>
    <w:tmpl w:val="236EB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B344A77"/>
    <w:multiLevelType w:val="multilevel"/>
    <w:tmpl w:val="2984175E"/>
    <w:lvl w:ilvl="0">
      <w:start w:val="1"/>
      <w:numFmt w:val="upperLetter"/>
      <w:pStyle w:val="3Anhang"/>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C603DBE"/>
    <w:multiLevelType w:val="multilevel"/>
    <w:tmpl w:val="B4CEC5FE"/>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1EC050CD"/>
    <w:multiLevelType w:val="multilevel"/>
    <w:tmpl w:val="2334ED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nsid w:val="1F41408A"/>
    <w:multiLevelType w:val="multilevel"/>
    <w:tmpl w:val="2E42E628"/>
    <w:lvl w:ilvl="0">
      <w:start w:val="1"/>
      <w:numFmt w:val="upperLetter"/>
      <w:pStyle w:val="1Anhang"/>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21335BAB"/>
    <w:multiLevelType w:val="hybridMultilevel"/>
    <w:tmpl w:val="DDEAF0D8"/>
    <w:lvl w:ilvl="0" w:tplc="1F125C1E">
      <w:start w:val="1"/>
      <w:numFmt w:val="decimal"/>
      <w:pStyle w:val="Formatvorlage2"/>
      <w:lvlText w:val="%1"/>
      <w:lvlJc w:val="left"/>
      <w:pPr>
        <w:ind w:left="1077"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0">
    <w:nsid w:val="213825E7"/>
    <w:multiLevelType w:val="singleLevel"/>
    <w:tmpl w:val="9E3E2476"/>
    <w:lvl w:ilvl="0">
      <w:start w:val="1"/>
      <w:numFmt w:val="bullet"/>
      <w:pStyle w:val="Abbildungsverzeichnis"/>
      <w:lvlText w:val=""/>
      <w:lvlJc w:val="left"/>
      <w:pPr>
        <w:tabs>
          <w:tab w:val="num" w:pos="360"/>
        </w:tabs>
        <w:ind w:left="284" w:hanging="284"/>
      </w:pPr>
      <w:rPr>
        <w:rFonts w:ascii="Symbol" w:hAnsi="Symbol" w:hint="default"/>
        <w:sz w:val="18"/>
      </w:rPr>
    </w:lvl>
  </w:abstractNum>
  <w:abstractNum w:abstractNumId="11">
    <w:nsid w:val="29AC7536"/>
    <w:multiLevelType w:val="singleLevel"/>
    <w:tmpl w:val="05E2F2A8"/>
    <w:lvl w:ilvl="0">
      <w:start w:val="1"/>
      <w:numFmt w:val="bullet"/>
      <w:pStyle w:val="Aufzhlung1Ebene"/>
      <w:lvlText w:val=""/>
      <w:lvlJc w:val="left"/>
      <w:pPr>
        <w:tabs>
          <w:tab w:val="num" w:pos="360"/>
        </w:tabs>
        <w:ind w:left="360" w:hanging="360"/>
      </w:pPr>
      <w:rPr>
        <w:rFonts w:ascii="Symbol" w:hAnsi="Symbol" w:hint="default"/>
      </w:rPr>
    </w:lvl>
  </w:abstractNum>
  <w:abstractNum w:abstractNumId="12">
    <w:nsid w:val="30771114"/>
    <w:multiLevelType w:val="hybridMultilevel"/>
    <w:tmpl w:val="AA8E7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52F12F1"/>
    <w:multiLevelType w:val="multilevel"/>
    <w:tmpl w:val="89C4A29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142" w:firstLine="0"/>
      </w:pPr>
      <w:rPr>
        <w:rFonts w:hint="default"/>
      </w:rPr>
    </w:lvl>
    <w:lvl w:ilvl="2">
      <w:start w:val="1"/>
      <w:numFmt w:val="decimal"/>
      <w:pStyle w:val="berschrift3"/>
      <w:lvlText w:val="%1.%2.%3"/>
      <w:lvlJc w:val="right"/>
      <w:pPr>
        <w:tabs>
          <w:tab w:val="num" w:pos="340"/>
        </w:tabs>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nsid w:val="4D6153A4"/>
    <w:multiLevelType w:val="multilevel"/>
    <w:tmpl w:val="1660AF7C"/>
    <w:styleLink w:val="T2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DAE5305"/>
    <w:multiLevelType w:val="multilevel"/>
    <w:tmpl w:val="3590623C"/>
    <w:lvl w:ilvl="0">
      <w:start w:val="1"/>
      <w:numFmt w:val="upperLetter"/>
      <w:pStyle w:val="Anhang2"/>
      <w:lvlText w:val="%1."/>
      <w:lvlJc w:val="left"/>
      <w:pPr>
        <w:tabs>
          <w:tab w:val="num" w:pos="360"/>
        </w:tabs>
        <w:ind w:left="360" w:hanging="360"/>
      </w:pPr>
      <w:rPr>
        <w:rFonts w:hint="default"/>
      </w:rPr>
    </w:lvl>
    <w:lvl w:ilvl="1">
      <w:start w:val="1"/>
      <w:numFmt w:val="decimal"/>
      <w:pStyle w:val="Anhang1"/>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55E334F5"/>
    <w:multiLevelType w:val="multilevel"/>
    <w:tmpl w:val="721AB660"/>
    <w:styleLink w:val="T20001"/>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A14E18"/>
    <w:multiLevelType w:val="multilevel"/>
    <w:tmpl w:val="CDD63184"/>
    <w:lvl w:ilvl="0">
      <w:start w:val="1"/>
      <w:numFmt w:val="decimal"/>
      <w:lvlText w:val="%1"/>
      <w:lvlJc w:val="left"/>
      <w:pPr>
        <w:ind w:left="360" w:hanging="360"/>
      </w:pPr>
      <w:rPr>
        <w:rFonts w:ascii="Times New Roman" w:hAnsi="Times New Roman" w:hint="default"/>
        <w:b/>
        <w:color w:val="auto"/>
        <w:sz w:val="32"/>
      </w:rPr>
    </w:lvl>
    <w:lvl w:ilvl="1">
      <w:start w:val="1"/>
      <w:numFmt w:val="decimal"/>
      <w:lvlText w:val="%1.%2"/>
      <w:lvlJc w:val="left"/>
      <w:pPr>
        <w:ind w:left="792" w:hanging="432"/>
      </w:pPr>
      <w:rPr>
        <w:rFonts w:ascii="Cambria" w:hAnsi="Cambria" w:hint="default"/>
        <w:sz w:val="28"/>
      </w:rPr>
    </w:lvl>
    <w:lvl w:ilvl="2">
      <w:start w:val="1"/>
      <w:numFmt w:val="decimal"/>
      <w:lvlText w:val="%1.%2.%3"/>
      <w:lvlJc w:val="left"/>
      <w:pPr>
        <w:ind w:left="1224" w:hanging="504"/>
      </w:pPr>
      <w:rPr>
        <w:rFonts w:ascii="Cambria" w:hAnsi="Cambria" w:hint="default"/>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9F06336"/>
    <w:multiLevelType w:val="multilevel"/>
    <w:tmpl w:val="35E0221E"/>
    <w:lvl w:ilvl="0">
      <w:start w:val="1"/>
      <w:numFmt w:val="bullet"/>
      <w:pStyle w:val="Absatz2Ebene"/>
      <w:lvlText w:val="-"/>
      <w:lvlJc w:val="left"/>
      <w:pPr>
        <w:tabs>
          <w:tab w:val="num" w:pos="1770"/>
        </w:tabs>
        <w:ind w:left="1770" w:hanging="360"/>
      </w:pPr>
      <w:rPr>
        <w:rFonts w:ascii="Times New Roman" w:eastAsia="Times New Roman" w:hAnsi="Times New Roman" w:cs="Times New Roman" w:hint="default"/>
      </w:rPr>
    </w:lvl>
    <w:lvl w:ilvl="1">
      <w:start w:val="1"/>
      <w:numFmt w:val="bullet"/>
      <w:lvlText w:val="o"/>
      <w:lvlJc w:val="left"/>
      <w:pPr>
        <w:tabs>
          <w:tab w:val="num" w:pos="2490"/>
        </w:tabs>
        <w:ind w:left="2490" w:hanging="360"/>
      </w:pPr>
      <w:rPr>
        <w:rFonts w:ascii="Courier New" w:hAnsi="Courier New" w:hint="default"/>
      </w:rPr>
    </w:lvl>
    <w:lvl w:ilvl="2" w:tentative="1">
      <w:start w:val="1"/>
      <w:numFmt w:val="bullet"/>
      <w:lvlText w:val=""/>
      <w:lvlJc w:val="left"/>
      <w:pPr>
        <w:tabs>
          <w:tab w:val="num" w:pos="3210"/>
        </w:tabs>
        <w:ind w:left="3210" w:hanging="360"/>
      </w:pPr>
      <w:rPr>
        <w:rFonts w:ascii="Wingdings" w:hAnsi="Wingdings" w:hint="default"/>
      </w:rPr>
    </w:lvl>
    <w:lvl w:ilvl="3" w:tentative="1">
      <w:start w:val="1"/>
      <w:numFmt w:val="bullet"/>
      <w:lvlText w:val=""/>
      <w:lvlJc w:val="left"/>
      <w:pPr>
        <w:tabs>
          <w:tab w:val="num" w:pos="3930"/>
        </w:tabs>
        <w:ind w:left="3930" w:hanging="360"/>
      </w:pPr>
      <w:rPr>
        <w:rFonts w:ascii="Symbol" w:hAnsi="Symbol" w:hint="default"/>
      </w:rPr>
    </w:lvl>
    <w:lvl w:ilvl="4" w:tentative="1">
      <w:start w:val="1"/>
      <w:numFmt w:val="bullet"/>
      <w:lvlText w:val="o"/>
      <w:lvlJc w:val="left"/>
      <w:pPr>
        <w:tabs>
          <w:tab w:val="num" w:pos="4650"/>
        </w:tabs>
        <w:ind w:left="4650" w:hanging="360"/>
      </w:pPr>
      <w:rPr>
        <w:rFonts w:ascii="Courier New" w:hAnsi="Courier New" w:hint="default"/>
      </w:rPr>
    </w:lvl>
    <w:lvl w:ilvl="5" w:tentative="1">
      <w:start w:val="1"/>
      <w:numFmt w:val="bullet"/>
      <w:lvlText w:val=""/>
      <w:lvlJc w:val="left"/>
      <w:pPr>
        <w:tabs>
          <w:tab w:val="num" w:pos="5370"/>
        </w:tabs>
        <w:ind w:left="5370" w:hanging="360"/>
      </w:pPr>
      <w:rPr>
        <w:rFonts w:ascii="Wingdings" w:hAnsi="Wingdings" w:hint="default"/>
      </w:rPr>
    </w:lvl>
    <w:lvl w:ilvl="6" w:tentative="1">
      <w:start w:val="1"/>
      <w:numFmt w:val="bullet"/>
      <w:lvlText w:val=""/>
      <w:lvlJc w:val="left"/>
      <w:pPr>
        <w:tabs>
          <w:tab w:val="num" w:pos="6090"/>
        </w:tabs>
        <w:ind w:left="6090" w:hanging="360"/>
      </w:pPr>
      <w:rPr>
        <w:rFonts w:ascii="Symbol" w:hAnsi="Symbol" w:hint="default"/>
      </w:rPr>
    </w:lvl>
    <w:lvl w:ilvl="7" w:tentative="1">
      <w:start w:val="1"/>
      <w:numFmt w:val="bullet"/>
      <w:lvlText w:val="o"/>
      <w:lvlJc w:val="left"/>
      <w:pPr>
        <w:tabs>
          <w:tab w:val="num" w:pos="6810"/>
        </w:tabs>
        <w:ind w:left="6810" w:hanging="360"/>
      </w:pPr>
      <w:rPr>
        <w:rFonts w:ascii="Courier New" w:hAnsi="Courier New" w:hint="default"/>
      </w:rPr>
    </w:lvl>
    <w:lvl w:ilvl="8" w:tentative="1">
      <w:start w:val="1"/>
      <w:numFmt w:val="bullet"/>
      <w:lvlText w:val=""/>
      <w:lvlJc w:val="left"/>
      <w:pPr>
        <w:tabs>
          <w:tab w:val="num" w:pos="7530"/>
        </w:tabs>
        <w:ind w:left="7530" w:hanging="360"/>
      </w:pPr>
      <w:rPr>
        <w:rFonts w:ascii="Wingdings" w:hAnsi="Wingdings" w:hint="default"/>
      </w:rPr>
    </w:lvl>
  </w:abstractNum>
  <w:abstractNum w:abstractNumId="19">
    <w:nsid w:val="7CBE57E8"/>
    <w:multiLevelType w:val="multilevel"/>
    <w:tmpl w:val="CC823A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0"/>
  </w:num>
  <w:num w:numId="2">
    <w:abstractNumId w:val="11"/>
  </w:num>
  <w:num w:numId="3">
    <w:abstractNumId w:val="0"/>
  </w:num>
  <w:num w:numId="4">
    <w:abstractNumId w:val="18"/>
  </w:num>
  <w:num w:numId="5">
    <w:abstractNumId w:val="5"/>
  </w:num>
  <w:num w:numId="6">
    <w:abstractNumId w:val="8"/>
  </w:num>
  <w:num w:numId="7">
    <w:abstractNumId w:val="7"/>
  </w:num>
  <w:num w:numId="8">
    <w:abstractNumId w:val="3"/>
  </w:num>
  <w:num w:numId="9">
    <w:abstractNumId w:val="15"/>
  </w:num>
  <w:num w:numId="10">
    <w:abstractNumId w:val="14"/>
  </w:num>
  <w:num w:numId="11">
    <w:abstractNumId w:val="2"/>
  </w:num>
  <w:num w:numId="12">
    <w:abstractNumId w:val="16"/>
  </w:num>
  <w:num w:numId="13">
    <w:abstractNumId w:val="17"/>
  </w:num>
  <w:num w:numId="14">
    <w:abstractNumId w:val="9"/>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6"/>
  </w:num>
  <w:num w:numId="20">
    <w:abstractNumId w:val="1"/>
  </w:num>
  <w:num w:numId="21">
    <w:abstractNumId w:val="4"/>
  </w:num>
  <w:num w:numId="22">
    <w:abstractNumId w:val="12"/>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ximilian Schmitz">
    <w15:presenceInfo w15:providerId="Windows Live" w15:userId="61fe35a2f851296e"/>
  </w15:person>
  <w15:person w15:author="Daene">
    <w15:presenceInfo w15:providerId="None" w15:userId="Daene"/>
  </w15:person>
  <w15:person w15:author="Kekeisen Michael">
    <w15:presenceInfo w15:providerId="None" w15:userId="Kekeisen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EB"/>
    <w:rsid w:val="00000B4C"/>
    <w:rsid w:val="00000C5D"/>
    <w:rsid w:val="0000110F"/>
    <w:rsid w:val="0000153B"/>
    <w:rsid w:val="0000163E"/>
    <w:rsid w:val="00001A6B"/>
    <w:rsid w:val="00004FFA"/>
    <w:rsid w:val="00005697"/>
    <w:rsid w:val="00005BFD"/>
    <w:rsid w:val="00010A3F"/>
    <w:rsid w:val="000110E0"/>
    <w:rsid w:val="0001134F"/>
    <w:rsid w:val="000121CF"/>
    <w:rsid w:val="000121D9"/>
    <w:rsid w:val="00013B48"/>
    <w:rsid w:val="00015880"/>
    <w:rsid w:val="0001620C"/>
    <w:rsid w:val="000163A9"/>
    <w:rsid w:val="00016CDA"/>
    <w:rsid w:val="000204DB"/>
    <w:rsid w:val="0002230F"/>
    <w:rsid w:val="000227F1"/>
    <w:rsid w:val="0002316D"/>
    <w:rsid w:val="000272B7"/>
    <w:rsid w:val="00027F67"/>
    <w:rsid w:val="00030729"/>
    <w:rsid w:val="00030E52"/>
    <w:rsid w:val="00031BA7"/>
    <w:rsid w:val="000331BA"/>
    <w:rsid w:val="00034DC7"/>
    <w:rsid w:val="00035340"/>
    <w:rsid w:val="0003593F"/>
    <w:rsid w:val="000367BF"/>
    <w:rsid w:val="000370DE"/>
    <w:rsid w:val="00037140"/>
    <w:rsid w:val="000377AC"/>
    <w:rsid w:val="00041405"/>
    <w:rsid w:val="00041687"/>
    <w:rsid w:val="00041FC6"/>
    <w:rsid w:val="00042880"/>
    <w:rsid w:val="00043BAD"/>
    <w:rsid w:val="00044F30"/>
    <w:rsid w:val="0004550D"/>
    <w:rsid w:val="00045C32"/>
    <w:rsid w:val="00045CCC"/>
    <w:rsid w:val="00050C53"/>
    <w:rsid w:val="000526E7"/>
    <w:rsid w:val="00052A57"/>
    <w:rsid w:val="000535AA"/>
    <w:rsid w:val="00053636"/>
    <w:rsid w:val="00054F8A"/>
    <w:rsid w:val="00057879"/>
    <w:rsid w:val="000630F7"/>
    <w:rsid w:val="0006313B"/>
    <w:rsid w:val="00063844"/>
    <w:rsid w:val="00063E92"/>
    <w:rsid w:val="00064017"/>
    <w:rsid w:val="00070A95"/>
    <w:rsid w:val="000724B8"/>
    <w:rsid w:val="00072697"/>
    <w:rsid w:val="000749C5"/>
    <w:rsid w:val="00074F15"/>
    <w:rsid w:val="000770A1"/>
    <w:rsid w:val="000778A5"/>
    <w:rsid w:val="00080264"/>
    <w:rsid w:val="000805F3"/>
    <w:rsid w:val="00080EA6"/>
    <w:rsid w:val="00081F4B"/>
    <w:rsid w:val="000823E4"/>
    <w:rsid w:val="00084551"/>
    <w:rsid w:val="00084737"/>
    <w:rsid w:val="00084E9B"/>
    <w:rsid w:val="000856DC"/>
    <w:rsid w:val="00086BD3"/>
    <w:rsid w:val="00086F73"/>
    <w:rsid w:val="000914FC"/>
    <w:rsid w:val="000925A5"/>
    <w:rsid w:val="00092E79"/>
    <w:rsid w:val="000934EB"/>
    <w:rsid w:val="00093BC5"/>
    <w:rsid w:val="00093E9D"/>
    <w:rsid w:val="0009468C"/>
    <w:rsid w:val="000A1CD3"/>
    <w:rsid w:val="000A25C5"/>
    <w:rsid w:val="000A2BBD"/>
    <w:rsid w:val="000A4915"/>
    <w:rsid w:val="000A69C3"/>
    <w:rsid w:val="000A7223"/>
    <w:rsid w:val="000A754A"/>
    <w:rsid w:val="000B0E5B"/>
    <w:rsid w:val="000B1EBF"/>
    <w:rsid w:val="000B24EE"/>
    <w:rsid w:val="000B2FCB"/>
    <w:rsid w:val="000B350A"/>
    <w:rsid w:val="000B5963"/>
    <w:rsid w:val="000C13A2"/>
    <w:rsid w:val="000C2214"/>
    <w:rsid w:val="000C4121"/>
    <w:rsid w:val="000C4403"/>
    <w:rsid w:val="000C57A8"/>
    <w:rsid w:val="000C5BC9"/>
    <w:rsid w:val="000C744F"/>
    <w:rsid w:val="000D1002"/>
    <w:rsid w:val="000D2917"/>
    <w:rsid w:val="000D2C50"/>
    <w:rsid w:val="000D2CC9"/>
    <w:rsid w:val="000D3FFF"/>
    <w:rsid w:val="000D41E1"/>
    <w:rsid w:val="000D4971"/>
    <w:rsid w:val="000D5298"/>
    <w:rsid w:val="000D5D92"/>
    <w:rsid w:val="000D70E2"/>
    <w:rsid w:val="000D7436"/>
    <w:rsid w:val="000D79DC"/>
    <w:rsid w:val="000D7B82"/>
    <w:rsid w:val="000E119D"/>
    <w:rsid w:val="000E1901"/>
    <w:rsid w:val="000E24A9"/>
    <w:rsid w:val="000E323A"/>
    <w:rsid w:val="000E331E"/>
    <w:rsid w:val="000E3F2D"/>
    <w:rsid w:val="000E4929"/>
    <w:rsid w:val="000E635F"/>
    <w:rsid w:val="000E6809"/>
    <w:rsid w:val="000E6BEF"/>
    <w:rsid w:val="000F0216"/>
    <w:rsid w:val="000F05C9"/>
    <w:rsid w:val="000F12AE"/>
    <w:rsid w:val="000F1B0C"/>
    <w:rsid w:val="000F2DC7"/>
    <w:rsid w:val="000F352D"/>
    <w:rsid w:val="000F5149"/>
    <w:rsid w:val="000F5B7F"/>
    <w:rsid w:val="000F701B"/>
    <w:rsid w:val="000F7226"/>
    <w:rsid w:val="000F7499"/>
    <w:rsid w:val="000F79FF"/>
    <w:rsid w:val="000F7CD6"/>
    <w:rsid w:val="001008A1"/>
    <w:rsid w:val="001054A9"/>
    <w:rsid w:val="00105C9E"/>
    <w:rsid w:val="00105F02"/>
    <w:rsid w:val="0010782C"/>
    <w:rsid w:val="00107BE5"/>
    <w:rsid w:val="00111107"/>
    <w:rsid w:val="0011119D"/>
    <w:rsid w:val="00111B20"/>
    <w:rsid w:val="00113A3A"/>
    <w:rsid w:val="00114F85"/>
    <w:rsid w:val="00115141"/>
    <w:rsid w:val="00116DB5"/>
    <w:rsid w:val="0011758A"/>
    <w:rsid w:val="00117AEA"/>
    <w:rsid w:val="00117CE0"/>
    <w:rsid w:val="00120E80"/>
    <w:rsid w:val="00121246"/>
    <w:rsid w:val="001217D6"/>
    <w:rsid w:val="00122761"/>
    <w:rsid w:val="00123C9F"/>
    <w:rsid w:val="0012454D"/>
    <w:rsid w:val="001246B9"/>
    <w:rsid w:val="00124D62"/>
    <w:rsid w:val="001313D4"/>
    <w:rsid w:val="0013480D"/>
    <w:rsid w:val="0013568B"/>
    <w:rsid w:val="0013573F"/>
    <w:rsid w:val="0013577C"/>
    <w:rsid w:val="00135BC8"/>
    <w:rsid w:val="001370B8"/>
    <w:rsid w:val="0014004C"/>
    <w:rsid w:val="00141D1F"/>
    <w:rsid w:val="0014233E"/>
    <w:rsid w:val="00143580"/>
    <w:rsid w:val="001463FE"/>
    <w:rsid w:val="00146431"/>
    <w:rsid w:val="00147F29"/>
    <w:rsid w:val="001502EE"/>
    <w:rsid w:val="001511F1"/>
    <w:rsid w:val="00151594"/>
    <w:rsid w:val="00151B94"/>
    <w:rsid w:val="00151D07"/>
    <w:rsid w:val="001529F7"/>
    <w:rsid w:val="00152CFE"/>
    <w:rsid w:val="00153B13"/>
    <w:rsid w:val="0015686B"/>
    <w:rsid w:val="00157776"/>
    <w:rsid w:val="0016065C"/>
    <w:rsid w:val="0016110D"/>
    <w:rsid w:val="00163496"/>
    <w:rsid w:val="0016384C"/>
    <w:rsid w:val="0016415E"/>
    <w:rsid w:val="001652EB"/>
    <w:rsid w:val="00165CE7"/>
    <w:rsid w:val="0016798A"/>
    <w:rsid w:val="00170018"/>
    <w:rsid w:val="00172A42"/>
    <w:rsid w:val="00175904"/>
    <w:rsid w:val="00175FAF"/>
    <w:rsid w:val="001769DC"/>
    <w:rsid w:val="00177C14"/>
    <w:rsid w:val="0018039B"/>
    <w:rsid w:val="00181E7D"/>
    <w:rsid w:val="00183806"/>
    <w:rsid w:val="001849C4"/>
    <w:rsid w:val="00186C69"/>
    <w:rsid w:val="001876FB"/>
    <w:rsid w:val="0019164F"/>
    <w:rsid w:val="00191785"/>
    <w:rsid w:val="00191826"/>
    <w:rsid w:val="00192188"/>
    <w:rsid w:val="00192CA0"/>
    <w:rsid w:val="00195BA6"/>
    <w:rsid w:val="001960E9"/>
    <w:rsid w:val="00196E28"/>
    <w:rsid w:val="00197B94"/>
    <w:rsid w:val="001A0353"/>
    <w:rsid w:val="001A2E3E"/>
    <w:rsid w:val="001A34C7"/>
    <w:rsid w:val="001A479E"/>
    <w:rsid w:val="001A6672"/>
    <w:rsid w:val="001A6702"/>
    <w:rsid w:val="001A6F54"/>
    <w:rsid w:val="001A7683"/>
    <w:rsid w:val="001A7BC1"/>
    <w:rsid w:val="001B00B5"/>
    <w:rsid w:val="001B0162"/>
    <w:rsid w:val="001B0CB0"/>
    <w:rsid w:val="001B20C3"/>
    <w:rsid w:val="001B2714"/>
    <w:rsid w:val="001B2CD0"/>
    <w:rsid w:val="001B513F"/>
    <w:rsid w:val="001B5DF3"/>
    <w:rsid w:val="001B7059"/>
    <w:rsid w:val="001B739F"/>
    <w:rsid w:val="001B7546"/>
    <w:rsid w:val="001B7717"/>
    <w:rsid w:val="001C22C3"/>
    <w:rsid w:val="001C4CF8"/>
    <w:rsid w:val="001C5CCC"/>
    <w:rsid w:val="001C6746"/>
    <w:rsid w:val="001C6DA5"/>
    <w:rsid w:val="001C6EE8"/>
    <w:rsid w:val="001C739B"/>
    <w:rsid w:val="001D0367"/>
    <w:rsid w:val="001D04A2"/>
    <w:rsid w:val="001D199B"/>
    <w:rsid w:val="001D3B68"/>
    <w:rsid w:val="001D3E1A"/>
    <w:rsid w:val="001E2E21"/>
    <w:rsid w:val="001E3428"/>
    <w:rsid w:val="001E497A"/>
    <w:rsid w:val="001E5D4B"/>
    <w:rsid w:val="001E7EF5"/>
    <w:rsid w:val="001F0DB2"/>
    <w:rsid w:val="001F1700"/>
    <w:rsid w:val="001F1A5B"/>
    <w:rsid w:val="001F2416"/>
    <w:rsid w:val="001F25BD"/>
    <w:rsid w:val="001F3956"/>
    <w:rsid w:val="001F429D"/>
    <w:rsid w:val="001F615A"/>
    <w:rsid w:val="001F6E33"/>
    <w:rsid w:val="001F7F3B"/>
    <w:rsid w:val="0020050C"/>
    <w:rsid w:val="00200AE2"/>
    <w:rsid w:val="00200CEB"/>
    <w:rsid w:val="0020166C"/>
    <w:rsid w:val="0020273E"/>
    <w:rsid w:val="00204FAF"/>
    <w:rsid w:val="00206182"/>
    <w:rsid w:val="002077D7"/>
    <w:rsid w:val="00210743"/>
    <w:rsid w:val="00210AF6"/>
    <w:rsid w:val="002153C9"/>
    <w:rsid w:val="00215943"/>
    <w:rsid w:val="00215B26"/>
    <w:rsid w:val="0021632A"/>
    <w:rsid w:val="0021693C"/>
    <w:rsid w:val="00217F8C"/>
    <w:rsid w:val="00222482"/>
    <w:rsid w:val="002238AF"/>
    <w:rsid w:val="0022526C"/>
    <w:rsid w:val="002269F1"/>
    <w:rsid w:val="00226B6C"/>
    <w:rsid w:val="00226BF5"/>
    <w:rsid w:val="0022777F"/>
    <w:rsid w:val="002302AE"/>
    <w:rsid w:val="00230A0F"/>
    <w:rsid w:val="00230DD8"/>
    <w:rsid w:val="00232048"/>
    <w:rsid w:val="002347FA"/>
    <w:rsid w:val="002349E8"/>
    <w:rsid w:val="00235295"/>
    <w:rsid w:val="00235CFC"/>
    <w:rsid w:val="002364F7"/>
    <w:rsid w:val="0023707E"/>
    <w:rsid w:val="00237812"/>
    <w:rsid w:val="00237B1C"/>
    <w:rsid w:val="002402B5"/>
    <w:rsid w:val="002402F1"/>
    <w:rsid w:val="00241F7A"/>
    <w:rsid w:val="00243A66"/>
    <w:rsid w:val="00243B14"/>
    <w:rsid w:val="00243CC3"/>
    <w:rsid w:val="00244709"/>
    <w:rsid w:val="002447A5"/>
    <w:rsid w:val="00244F5D"/>
    <w:rsid w:val="00245D0A"/>
    <w:rsid w:val="00247186"/>
    <w:rsid w:val="00247FD3"/>
    <w:rsid w:val="00251C3C"/>
    <w:rsid w:val="00253AC6"/>
    <w:rsid w:val="002560F6"/>
    <w:rsid w:val="0025637F"/>
    <w:rsid w:val="00260234"/>
    <w:rsid w:val="00262BB6"/>
    <w:rsid w:val="00262F8F"/>
    <w:rsid w:val="00262F93"/>
    <w:rsid w:val="00263B75"/>
    <w:rsid w:val="00264A19"/>
    <w:rsid w:val="00264CB3"/>
    <w:rsid w:val="002660EF"/>
    <w:rsid w:val="00267787"/>
    <w:rsid w:val="00267F59"/>
    <w:rsid w:val="002701E9"/>
    <w:rsid w:val="00271081"/>
    <w:rsid w:val="0027203A"/>
    <w:rsid w:val="00273583"/>
    <w:rsid w:val="002739FA"/>
    <w:rsid w:val="002743A6"/>
    <w:rsid w:val="002774A1"/>
    <w:rsid w:val="00277714"/>
    <w:rsid w:val="00280473"/>
    <w:rsid w:val="0028112D"/>
    <w:rsid w:val="002817C0"/>
    <w:rsid w:val="00281D2A"/>
    <w:rsid w:val="00283782"/>
    <w:rsid w:val="00283910"/>
    <w:rsid w:val="002840A8"/>
    <w:rsid w:val="002847D2"/>
    <w:rsid w:val="00284CB9"/>
    <w:rsid w:val="00284E45"/>
    <w:rsid w:val="00286256"/>
    <w:rsid w:val="002877B6"/>
    <w:rsid w:val="00290035"/>
    <w:rsid w:val="00290785"/>
    <w:rsid w:val="00291A45"/>
    <w:rsid w:val="00291F02"/>
    <w:rsid w:val="00292969"/>
    <w:rsid w:val="00292C20"/>
    <w:rsid w:val="0029333D"/>
    <w:rsid w:val="00294BFA"/>
    <w:rsid w:val="00295430"/>
    <w:rsid w:val="002958B8"/>
    <w:rsid w:val="00295BA8"/>
    <w:rsid w:val="002A0090"/>
    <w:rsid w:val="002A0299"/>
    <w:rsid w:val="002A29FF"/>
    <w:rsid w:val="002A2A4C"/>
    <w:rsid w:val="002A4552"/>
    <w:rsid w:val="002A51AA"/>
    <w:rsid w:val="002A7246"/>
    <w:rsid w:val="002B27C9"/>
    <w:rsid w:val="002B32F1"/>
    <w:rsid w:val="002B4900"/>
    <w:rsid w:val="002B5DE5"/>
    <w:rsid w:val="002B685D"/>
    <w:rsid w:val="002B6EE9"/>
    <w:rsid w:val="002B7132"/>
    <w:rsid w:val="002B7971"/>
    <w:rsid w:val="002C08D2"/>
    <w:rsid w:val="002C392D"/>
    <w:rsid w:val="002C3C0A"/>
    <w:rsid w:val="002C3FB9"/>
    <w:rsid w:val="002C408D"/>
    <w:rsid w:val="002C4A71"/>
    <w:rsid w:val="002C4E76"/>
    <w:rsid w:val="002C5C7A"/>
    <w:rsid w:val="002C5D19"/>
    <w:rsid w:val="002D1E1B"/>
    <w:rsid w:val="002D276B"/>
    <w:rsid w:val="002D2E26"/>
    <w:rsid w:val="002D31F5"/>
    <w:rsid w:val="002D4CCC"/>
    <w:rsid w:val="002D5218"/>
    <w:rsid w:val="002D58CF"/>
    <w:rsid w:val="002D5A1F"/>
    <w:rsid w:val="002D5B31"/>
    <w:rsid w:val="002D643B"/>
    <w:rsid w:val="002D695A"/>
    <w:rsid w:val="002D739A"/>
    <w:rsid w:val="002D7411"/>
    <w:rsid w:val="002E19B5"/>
    <w:rsid w:val="002E2DB8"/>
    <w:rsid w:val="002E4AC7"/>
    <w:rsid w:val="002E6006"/>
    <w:rsid w:val="002E609E"/>
    <w:rsid w:val="002E675C"/>
    <w:rsid w:val="002E6CC3"/>
    <w:rsid w:val="002E7CAD"/>
    <w:rsid w:val="002F04D4"/>
    <w:rsid w:val="002F0531"/>
    <w:rsid w:val="002F0FB5"/>
    <w:rsid w:val="002F110D"/>
    <w:rsid w:val="002F1AD1"/>
    <w:rsid w:val="002F2505"/>
    <w:rsid w:val="002F43E3"/>
    <w:rsid w:val="002F4483"/>
    <w:rsid w:val="002F4734"/>
    <w:rsid w:val="002F5121"/>
    <w:rsid w:val="002F649B"/>
    <w:rsid w:val="002F6DCE"/>
    <w:rsid w:val="002F6FAC"/>
    <w:rsid w:val="002F77E1"/>
    <w:rsid w:val="002F78BD"/>
    <w:rsid w:val="003002F2"/>
    <w:rsid w:val="00300877"/>
    <w:rsid w:val="0030260A"/>
    <w:rsid w:val="00302885"/>
    <w:rsid w:val="00302945"/>
    <w:rsid w:val="00302A0C"/>
    <w:rsid w:val="00303468"/>
    <w:rsid w:val="00307ECA"/>
    <w:rsid w:val="00310461"/>
    <w:rsid w:val="0031069F"/>
    <w:rsid w:val="003112C0"/>
    <w:rsid w:val="003112D6"/>
    <w:rsid w:val="003130F0"/>
    <w:rsid w:val="0031347C"/>
    <w:rsid w:val="00313F61"/>
    <w:rsid w:val="00313FBB"/>
    <w:rsid w:val="003149D4"/>
    <w:rsid w:val="00314F16"/>
    <w:rsid w:val="00317701"/>
    <w:rsid w:val="003207FD"/>
    <w:rsid w:val="00320AC7"/>
    <w:rsid w:val="003211E6"/>
    <w:rsid w:val="003218D1"/>
    <w:rsid w:val="00324E19"/>
    <w:rsid w:val="00325869"/>
    <w:rsid w:val="0032674C"/>
    <w:rsid w:val="00326A90"/>
    <w:rsid w:val="003279D1"/>
    <w:rsid w:val="003313EA"/>
    <w:rsid w:val="00331C52"/>
    <w:rsid w:val="00333300"/>
    <w:rsid w:val="00333744"/>
    <w:rsid w:val="00335100"/>
    <w:rsid w:val="00335395"/>
    <w:rsid w:val="003368C4"/>
    <w:rsid w:val="00336B0E"/>
    <w:rsid w:val="0033702B"/>
    <w:rsid w:val="003376F5"/>
    <w:rsid w:val="003377C1"/>
    <w:rsid w:val="00342306"/>
    <w:rsid w:val="00342598"/>
    <w:rsid w:val="00342F07"/>
    <w:rsid w:val="00343237"/>
    <w:rsid w:val="003435D1"/>
    <w:rsid w:val="00344F4A"/>
    <w:rsid w:val="00346EA2"/>
    <w:rsid w:val="003514D1"/>
    <w:rsid w:val="00353224"/>
    <w:rsid w:val="00354E0A"/>
    <w:rsid w:val="00356546"/>
    <w:rsid w:val="00357C15"/>
    <w:rsid w:val="003608E9"/>
    <w:rsid w:val="00360D2B"/>
    <w:rsid w:val="003625EA"/>
    <w:rsid w:val="003635E1"/>
    <w:rsid w:val="0036571F"/>
    <w:rsid w:val="00366710"/>
    <w:rsid w:val="00367AFC"/>
    <w:rsid w:val="00367CF9"/>
    <w:rsid w:val="003715B6"/>
    <w:rsid w:val="00373D6D"/>
    <w:rsid w:val="00374069"/>
    <w:rsid w:val="00374BA6"/>
    <w:rsid w:val="00376A05"/>
    <w:rsid w:val="003819D9"/>
    <w:rsid w:val="00381A97"/>
    <w:rsid w:val="0038437B"/>
    <w:rsid w:val="00384605"/>
    <w:rsid w:val="00384E0F"/>
    <w:rsid w:val="0038625A"/>
    <w:rsid w:val="00386E4E"/>
    <w:rsid w:val="00393BAD"/>
    <w:rsid w:val="003966DF"/>
    <w:rsid w:val="00397556"/>
    <w:rsid w:val="003A1778"/>
    <w:rsid w:val="003A236D"/>
    <w:rsid w:val="003A2697"/>
    <w:rsid w:val="003A37CF"/>
    <w:rsid w:val="003A387F"/>
    <w:rsid w:val="003B000C"/>
    <w:rsid w:val="003B38FB"/>
    <w:rsid w:val="003B3FB8"/>
    <w:rsid w:val="003B469C"/>
    <w:rsid w:val="003B5377"/>
    <w:rsid w:val="003B68E8"/>
    <w:rsid w:val="003B7E9E"/>
    <w:rsid w:val="003B7EDC"/>
    <w:rsid w:val="003C0744"/>
    <w:rsid w:val="003C0BA8"/>
    <w:rsid w:val="003C1FF3"/>
    <w:rsid w:val="003C2BAA"/>
    <w:rsid w:val="003C3DF8"/>
    <w:rsid w:val="003C408C"/>
    <w:rsid w:val="003C42C4"/>
    <w:rsid w:val="003C4CFA"/>
    <w:rsid w:val="003C5CD6"/>
    <w:rsid w:val="003C768A"/>
    <w:rsid w:val="003C7873"/>
    <w:rsid w:val="003D0341"/>
    <w:rsid w:val="003D03B6"/>
    <w:rsid w:val="003D1B86"/>
    <w:rsid w:val="003D1C32"/>
    <w:rsid w:val="003D2A8B"/>
    <w:rsid w:val="003D41B1"/>
    <w:rsid w:val="003D452C"/>
    <w:rsid w:val="003D48F0"/>
    <w:rsid w:val="003D51AD"/>
    <w:rsid w:val="003D5CC5"/>
    <w:rsid w:val="003D7534"/>
    <w:rsid w:val="003E0DBD"/>
    <w:rsid w:val="003E3247"/>
    <w:rsid w:val="003E454D"/>
    <w:rsid w:val="003E6A4C"/>
    <w:rsid w:val="003F1971"/>
    <w:rsid w:val="003F1B92"/>
    <w:rsid w:val="003F1BA2"/>
    <w:rsid w:val="003F2297"/>
    <w:rsid w:val="003F2496"/>
    <w:rsid w:val="003F4884"/>
    <w:rsid w:val="003F4BB4"/>
    <w:rsid w:val="003F4E34"/>
    <w:rsid w:val="003F5514"/>
    <w:rsid w:val="003F6CF5"/>
    <w:rsid w:val="003F7937"/>
    <w:rsid w:val="00402499"/>
    <w:rsid w:val="00404C7B"/>
    <w:rsid w:val="004053A5"/>
    <w:rsid w:val="00407A24"/>
    <w:rsid w:val="00407E53"/>
    <w:rsid w:val="00407F4F"/>
    <w:rsid w:val="00410B59"/>
    <w:rsid w:val="00412564"/>
    <w:rsid w:val="00414DF8"/>
    <w:rsid w:val="004151A0"/>
    <w:rsid w:val="00415685"/>
    <w:rsid w:val="0042064F"/>
    <w:rsid w:val="00420F52"/>
    <w:rsid w:val="00421689"/>
    <w:rsid w:val="00422BE1"/>
    <w:rsid w:val="00422CB1"/>
    <w:rsid w:val="00422FA4"/>
    <w:rsid w:val="00423B36"/>
    <w:rsid w:val="00423BBD"/>
    <w:rsid w:val="00425CDD"/>
    <w:rsid w:val="00426549"/>
    <w:rsid w:val="00426B0A"/>
    <w:rsid w:val="00427152"/>
    <w:rsid w:val="0043212E"/>
    <w:rsid w:val="0043250C"/>
    <w:rsid w:val="004327DD"/>
    <w:rsid w:val="00432F33"/>
    <w:rsid w:val="00433C3E"/>
    <w:rsid w:val="00435519"/>
    <w:rsid w:val="00435620"/>
    <w:rsid w:val="004363C3"/>
    <w:rsid w:val="004367F7"/>
    <w:rsid w:val="004368EA"/>
    <w:rsid w:val="004368F0"/>
    <w:rsid w:val="0044002D"/>
    <w:rsid w:val="004414A0"/>
    <w:rsid w:val="00441D48"/>
    <w:rsid w:val="004437DB"/>
    <w:rsid w:val="0044473A"/>
    <w:rsid w:val="00444AA7"/>
    <w:rsid w:val="0044596E"/>
    <w:rsid w:val="00446BF5"/>
    <w:rsid w:val="0044764A"/>
    <w:rsid w:val="004476B9"/>
    <w:rsid w:val="0044781F"/>
    <w:rsid w:val="00450657"/>
    <w:rsid w:val="0045192D"/>
    <w:rsid w:val="00451C4E"/>
    <w:rsid w:val="00451E2E"/>
    <w:rsid w:val="004521C8"/>
    <w:rsid w:val="00452499"/>
    <w:rsid w:val="00452854"/>
    <w:rsid w:val="00454093"/>
    <w:rsid w:val="00455744"/>
    <w:rsid w:val="0045602A"/>
    <w:rsid w:val="00457009"/>
    <w:rsid w:val="004610D9"/>
    <w:rsid w:val="00463A2E"/>
    <w:rsid w:val="0046585E"/>
    <w:rsid w:val="004705E7"/>
    <w:rsid w:val="00470BA1"/>
    <w:rsid w:val="00472534"/>
    <w:rsid w:val="00472F45"/>
    <w:rsid w:val="00473EFA"/>
    <w:rsid w:val="00474055"/>
    <w:rsid w:val="00474242"/>
    <w:rsid w:val="00474A04"/>
    <w:rsid w:val="00475366"/>
    <w:rsid w:val="004755D6"/>
    <w:rsid w:val="00475E34"/>
    <w:rsid w:val="0047681D"/>
    <w:rsid w:val="00476894"/>
    <w:rsid w:val="004774E3"/>
    <w:rsid w:val="00477E23"/>
    <w:rsid w:val="004805A3"/>
    <w:rsid w:val="00480938"/>
    <w:rsid w:val="004813D8"/>
    <w:rsid w:val="0048317A"/>
    <w:rsid w:val="004833F4"/>
    <w:rsid w:val="004835C1"/>
    <w:rsid w:val="004837BA"/>
    <w:rsid w:val="004844D4"/>
    <w:rsid w:val="0048472F"/>
    <w:rsid w:val="004858CA"/>
    <w:rsid w:val="00486DF8"/>
    <w:rsid w:val="00492039"/>
    <w:rsid w:val="00492AA3"/>
    <w:rsid w:val="00493EDB"/>
    <w:rsid w:val="004954DC"/>
    <w:rsid w:val="004961B8"/>
    <w:rsid w:val="0049676E"/>
    <w:rsid w:val="004967B3"/>
    <w:rsid w:val="004A0283"/>
    <w:rsid w:val="004A1B4C"/>
    <w:rsid w:val="004A207C"/>
    <w:rsid w:val="004A2CFA"/>
    <w:rsid w:val="004A31CE"/>
    <w:rsid w:val="004A3982"/>
    <w:rsid w:val="004A3B97"/>
    <w:rsid w:val="004A52D2"/>
    <w:rsid w:val="004A57A5"/>
    <w:rsid w:val="004A5FB6"/>
    <w:rsid w:val="004A6727"/>
    <w:rsid w:val="004A7420"/>
    <w:rsid w:val="004A79E7"/>
    <w:rsid w:val="004A7E55"/>
    <w:rsid w:val="004B0411"/>
    <w:rsid w:val="004B0BA5"/>
    <w:rsid w:val="004B1890"/>
    <w:rsid w:val="004B1B72"/>
    <w:rsid w:val="004B2B7F"/>
    <w:rsid w:val="004B3226"/>
    <w:rsid w:val="004B573F"/>
    <w:rsid w:val="004B5777"/>
    <w:rsid w:val="004B59D9"/>
    <w:rsid w:val="004B6C52"/>
    <w:rsid w:val="004B7360"/>
    <w:rsid w:val="004B73E3"/>
    <w:rsid w:val="004C00DA"/>
    <w:rsid w:val="004C16BF"/>
    <w:rsid w:val="004C216B"/>
    <w:rsid w:val="004C28A6"/>
    <w:rsid w:val="004C2AA9"/>
    <w:rsid w:val="004C3190"/>
    <w:rsid w:val="004C3D01"/>
    <w:rsid w:val="004C447D"/>
    <w:rsid w:val="004C4753"/>
    <w:rsid w:val="004C6D10"/>
    <w:rsid w:val="004C6E31"/>
    <w:rsid w:val="004C7AA5"/>
    <w:rsid w:val="004D03B1"/>
    <w:rsid w:val="004D0A06"/>
    <w:rsid w:val="004D10C9"/>
    <w:rsid w:val="004D10F8"/>
    <w:rsid w:val="004D15CF"/>
    <w:rsid w:val="004D5337"/>
    <w:rsid w:val="004D6A70"/>
    <w:rsid w:val="004D7FD9"/>
    <w:rsid w:val="004E00C4"/>
    <w:rsid w:val="004E20E9"/>
    <w:rsid w:val="004E2109"/>
    <w:rsid w:val="004E429D"/>
    <w:rsid w:val="004E5F4D"/>
    <w:rsid w:val="004E7426"/>
    <w:rsid w:val="004E76E5"/>
    <w:rsid w:val="004F5D60"/>
    <w:rsid w:val="004F72F2"/>
    <w:rsid w:val="004F7BB3"/>
    <w:rsid w:val="0050021D"/>
    <w:rsid w:val="00500A71"/>
    <w:rsid w:val="00500CA5"/>
    <w:rsid w:val="00502DA5"/>
    <w:rsid w:val="00502E3A"/>
    <w:rsid w:val="0050468D"/>
    <w:rsid w:val="00505237"/>
    <w:rsid w:val="005116F1"/>
    <w:rsid w:val="005131D8"/>
    <w:rsid w:val="00513C13"/>
    <w:rsid w:val="00513DA6"/>
    <w:rsid w:val="0051609D"/>
    <w:rsid w:val="005170E2"/>
    <w:rsid w:val="00517D56"/>
    <w:rsid w:val="00520321"/>
    <w:rsid w:val="00520FE7"/>
    <w:rsid w:val="00521680"/>
    <w:rsid w:val="005221AC"/>
    <w:rsid w:val="005245B9"/>
    <w:rsid w:val="005267DF"/>
    <w:rsid w:val="00530375"/>
    <w:rsid w:val="00532176"/>
    <w:rsid w:val="0053256D"/>
    <w:rsid w:val="00532789"/>
    <w:rsid w:val="005330D2"/>
    <w:rsid w:val="00533233"/>
    <w:rsid w:val="00535CFB"/>
    <w:rsid w:val="00535EDC"/>
    <w:rsid w:val="00537003"/>
    <w:rsid w:val="00537495"/>
    <w:rsid w:val="00537627"/>
    <w:rsid w:val="005378D6"/>
    <w:rsid w:val="005412FF"/>
    <w:rsid w:val="005415C0"/>
    <w:rsid w:val="00541807"/>
    <w:rsid w:val="0054602F"/>
    <w:rsid w:val="00551AE6"/>
    <w:rsid w:val="00553CA5"/>
    <w:rsid w:val="00553FCD"/>
    <w:rsid w:val="00554AE8"/>
    <w:rsid w:val="005558B4"/>
    <w:rsid w:val="00555BF9"/>
    <w:rsid w:val="00555D64"/>
    <w:rsid w:val="00555E47"/>
    <w:rsid w:val="00556265"/>
    <w:rsid w:val="005611B0"/>
    <w:rsid w:val="00561263"/>
    <w:rsid w:val="00561446"/>
    <w:rsid w:val="0056246A"/>
    <w:rsid w:val="00564312"/>
    <w:rsid w:val="00564C48"/>
    <w:rsid w:val="005666D8"/>
    <w:rsid w:val="0056759C"/>
    <w:rsid w:val="005675A1"/>
    <w:rsid w:val="00567686"/>
    <w:rsid w:val="0056768B"/>
    <w:rsid w:val="00570A27"/>
    <w:rsid w:val="00570BC9"/>
    <w:rsid w:val="00570D38"/>
    <w:rsid w:val="00571331"/>
    <w:rsid w:val="00572C2E"/>
    <w:rsid w:val="00572D2D"/>
    <w:rsid w:val="00573090"/>
    <w:rsid w:val="00574276"/>
    <w:rsid w:val="00575019"/>
    <w:rsid w:val="00576FE2"/>
    <w:rsid w:val="005775F3"/>
    <w:rsid w:val="00577B9B"/>
    <w:rsid w:val="00580796"/>
    <w:rsid w:val="00584E28"/>
    <w:rsid w:val="005853E1"/>
    <w:rsid w:val="0058548F"/>
    <w:rsid w:val="0058551F"/>
    <w:rsid w:val="005857C7"/>
    <w:rsid w:val="00585FD8"/>
    <w:rsid w:val="005864FC"/>
    <w:rsid w:val="005866DD"/>
    <w:rsid w:val="00586ABA"/>
    <w:rsid w:val="00586F78"/>
    <w:rsid w:val="00587C32"/>
    <w:rsid w:val="00587CC9"/>
    <w:rsid w:val="005904FD"/>
    <w:rsid w:val="00590D3A"/>
    <w:rsid w:val="00591950"/>
    <w:rsid w:val="00592D4B"/>
    <w:rsid w:val="005933A3"/>
    <w:rsid w:val="00594B0D"/>
    <w:rsid w:val="00595928"/>
    <w:rsid w:val="00596E18"/>
    <w:rsid w:val="00597046"/>
    <w:rsid w:val="00597355"/>
    <w:rsid w:val="00597EB3"/>
    <w:rsid w:val="005A0591"/>
    <w:rsid w:val="005A2128"/>
    <w:rsid w:val="005A2DA4"/>
    <w:rsid w:val="005A32D3"/>
    <w:rsid w:val="005A3EA2"/>
    <w:rsid w:val="005A4537"/>
    <w:rsid w:val="005A4E1C"/>
    <w:rsid w:val="005A6A6F"/>
    <w:rsid w:val="005A76E0"/>
    <w:rsid w:val="005A7F3D"/>
    <w:rsid w:val="005B0940"/>
    <w:rsid w:val="005B1905"/>
    <w:rsid w:val="005B5D80"/>
    <w:rsid w:val="005B5DD8"/>
    <w:rsid w:val="005B615F"/>
    <w:rsid w:val="005B67A2"/>
    <w:rsid w:val="005B7CCC"/>
    <w:rsid w:val="005C1397"/>
    <w:rsid w:val="005C1E67"/>
    <w:rsid w:val="005C1E71"/>
    <w:rsid w:val="005C38D4"/>
    <w:rsid w:val="005C4DD2"/>
    <w:rsid w:val="005D08EB"/>
    <w:rsid w:val="005D312D"/>
    <w:rsid w:val="005D443C"/>
    <w:rsid w:val="005D53B0"/>
    <w:rsid w:val="005D53CB"/>
    <w:rsid w:val="005D608F"/>
    <w:rsid w:val="005D667A"/>
    <w:rsid w:val="005D6C58"/>
    <w:rsid w:val="005E00A5"/>
    <w:rsid w:val="005E0868"/>
    <w:rsid w:val="005E0BB1"/>
    <w:rsid w:val="005E1E78"/>
    <w:rsid w:val="005E2980"/>
    <w:rsid w:val="005E2AF5"/>
    <w:rsid w:val="005E2E2E"/>
    <w:rsid w:val="005E3416"/>
    <w:rsid w:val="005E3CEF"/>
    <w:rsid w:val="005E3EBB"/>
    <w:rsid w:val="005E4E61"/>
    <w:rsid w:val="005E55EE"/>
    <w:rsid w:val="005E70AA"/>
    <w:rsid w:val="005F08E9"/>
    <w:rsid w:val="005F2411"/>
    <w:rsid w:val="005F2576"/>
    <w:rsid w:val="005F2B3C"/>
    <w:rsid w:val="005F33AA"/>
    <w:rsid w:val="005F39EB"/>
    <w:rsid w:val="005F4CFD"/>
    <w:rsid w:val="005F5089"/>
    <w:rsid w:val="005F563F"/>
    <w:rsid w:val="005F721E"/>
    <w:rsid w:val="00601792"/>
    <w:rsid w:val="00601F87"/>
    <w:rsid w:val="00603402"/>
    <w:rsid w:val="006038C2"/>
    <w:rsid w:val="00604185"/>
    <w:rsid w:val="006041EE"/>
    <w:rsid w:val="006047A1"/>
    <w:rsid w:val="006073B9"/>
    <w:rsid w:val="00607888"/>
    <w:rsid w:val="00611084"/>
    <w:rsid w:val="00611DBB"/>
    <w:rsid w:val="00612112"/>
    <w:rsid w:val="0061232F"/>
    <w:rsid w:val="006127B4"/>
    <w:rsid w:val="00612FBE"/>
    <w:rsid w:val="006138FB"/>
    <w:rsid w:val="0061596A"/>
    <w:rsid w:val="0061615C"/>
    <w:rsid w:val="00616CED"/>
    <w:rsid w:val="00617FDC"/>
    <w:rsid w:val="006206FC"/>
    <w:rsid w:val="00620CB2"/>
    <w:rsid w:val="00621AA4"/>
    <w:rsid w:val="006222D8"/>
    <w:rsid w:val="0062239A"/>
    <w:rsid w:val="00623186"/>
    <w:rsid w:val="00624C04"/>
    <w:rsid w:val="00624F17"/>
    <w:rsid w:val="006253A7"/>
    <w:rsid w:val="00625FA0"/>
    <w:rsid w:val="0062628E"/>
    <w:rsid w:val="00627638"/>
    <w:rsid w:val="00635011"/>
    <w:rsid w:val="00637E96"/>
    <w:rsid w:val="006400EB"/>
    <w:rsid w:val="0064394F"/>
    <w:rsid w:val="00643EF3"/>
    <w:rsid w:val="0064405F"/>
    <w:rsid w:val="00644512"/>
    <w:rsid w:val="00646EC6"/>
    <w:rsid w:val="0065041B"/>
    <w:rsid w:val="00651264"/>
    <w:rsid w:val="006518B1"/>
    <w:rsid w:val="0065249C"/>
    <w:rsid w:val="00652535"/>
    <w:rsid w:val="00652707"/>
    <w:rsid w:val="00652DA6"/>
    <w:rsid w:val="0065399D"/>
    <w:rsid w:val="0065447A"/>
    <w:rsid w:val="00656FCA"/>
    <w:rsid w:val="00661022"/>
    <w:rsid w:val="00661134"/>
    <w:rsid w:val="006621DD"/>
    <w:rsid w:val="00662E46"/>
    <w:rsid w:val="0066328C"/>
    <w:rsid w:val="00663C59"/>
    <w:rsid w:val="00664075"/>
    <w:rsid w:val="0066469A"/>
    <w:rsid w:val="00666A0B"/>
    <w:rsid w:val="0067247B"/>
    <w:rsid w:val="00672C75"/>
    <w:rsid w:val="006731E5"/>
    <w:rsid w:val="006732E3"/>
    <w:rsid w:val="0067381B"/>
    <w:rsid w:val="006745EC"/>
    <w:rsid w:val="00676162"/>
    <w:rsid w:val="0067666C"/>
    <w:rsid w:val="00681186"/>
    <w:rsid w:val="00681EAC"/>
    <w:rsid w:val="00682F22"/>
    <w:rsid w:val="00683323"/>
    <w:rsid w:val="0068370B"/>
    <w:rsid w:val="00683786"/>
    <w:rsid w:val="00683BB8"/>
    <w:rsid w:val="006848D8"/>
    <w:rsid w:val="00684D6B"/>
    <w:rsid w:val="006857B7"/>
    <w:rsid w:val="00687016"/>
    <w:rsid w:val="006901BB"/>
    <w:rsid w:val="006902A4"/>
    <w:rsid w:val="00690BCD"/>
    <w:rsid w:val="0069203A"/>
    <w:rsid w:val="0069352F"/>
    <w:rsid w:val="00693AC5"/>
    <w:rsid w:val="00694C49"/>
    <w:rsid w:val="00694D1C"/>
    <w:rsid w:val="006960B8"/>
    <w:rsid w:val="006972F6"/>
    <w:rsid w:val="006A09AD"/>
    <w:rsid w:val="006A09E9"/>
    <w:rsid w:val="006A293C"/>
    <w:rsid w:val="006A4290"/>
    <w:rsid w:val="006A528E"/>
    <w:rsid w:val="006A5980"/>
    <w:rsid w:val="006A74D4"/>
    <w:rsid w:val="006B0432"/>
    <w:rsid w:val="006B0EBB"/>
    <w:rsid w:val="006B164A"/>
    <w:rsid w:val="006B20BE"/>
    <w:rsid w:val="006B2692"/>
    <w:rsid w:val="006B37E0"/>
    <w:rsid w:val="006B4579"/>
    <w:rsid w:val="006B52FF"/>
    <w:rsid w:val="006B72D3"/>
    <w:rsid w:val="006B7937"/>
    <w:rsid w:val="006C05F8"/>
    <w:rsid w:val="006C1D97"/>
    <w:rsid w:val="006C2BA0"/>
    <w:rsid w:val="006C3ED6"/>
    <w:rsid w:val="006C4CD8"/>
    <w:rsid w:val="006C54CB"/>
    <w:rsid w:val="006C71D7"/>
    <w:rsid w:val="006C7935"/>
    <w:rsid w:val="006D10D6"/>
    <w:rsid w:val="006D169A"/>
    <w:rsid w:val="006D2F89"/>
    <w:rsid w:val="006D30AF"/>
    <w:rsid w:val="006D48E8"/>
    <w:rsid w:val="006D630E"/>
    <w:rsid w:val="006D6BB3"/>
    <w:rsid w:val="006D7856"/>
    <w:rsid w:val="006D7CA2"/>
    <w:rsid w:val="006D7CDB"/>
    <w:rsid w:val="006D7E7F"/>
    <w:rsid w:val="006E06DC"/>
    <w:rsid w:val="006E0805"/>
    <w:rsid w:val="006E181F"/>
    <w:rsid w:val="006E2E01"/>
    <w:rsid w:val="006E3C66"/>
    <w:rsid w:val="006E4333"/>
    <w:rsid w:val="006E439B"/>
    <w:rsid w:val="006E5A10"/>
    <w:rsid w:val="006E6205"/>
    <w:rsid w:val="006E6557"/>
    <w:rsid w:val="006F03BA"/>
    <w:rsid w:val="006F0798"/>
    <w:rsid w:val="006F135C"/>
    <w:rsid w:val="006F2E37"/>
    <w:rsid w:val="006F3A74"/>
    <w:rsid w:val="006F5335"/>
    <w:rsid w:val="006F641E"/>
    <w:rsid w:val="006F6AA0"/>
    <w:rsid w:val="006F72F1"/>
    <w:rsid w:val="00701C09"/>
    <w:rsid w:val="00702511"/>
    <w:rsid w:val="007029A8"/>
    <w:rsid w:val="00702AA0"/>
    <w:rsid w:val="007037C8"/>
    <w:rsid w:val="00706CB6"/>
    <w:rsid w:val="00707734"/>
    <w:rsid w:val="00707DBF"/>
    <w:rsid w:val="0071177D"/>
    <w:rsid w:val="007122D7"/>
    <w:rsid w:val="00713DCC"/>
    <w:rsid w:val="0071462C"/>
    <w:rsid w:val="00714E2A"/>
    <w:rsid w:val="00716F61"/>
    <w:rsid w:val="00716FFB"/>
    <w:rsid w:val="007173DF"/>
    <w:rsid w:val="00717816"/>
    <w:rsid w:val="007204C9"/>
    <w:rsid w:val="00720AF9"/>
    <w:rsid w:val="00721033"/>
    <w:rsid w:val="007231DA"/>
    <w:rsid w:val="00723A4F"/>
    <w:rsid w:val="00723CE4"/>
    <w:rsid w:val="0072570E"/>
    <w:rsid w:val="00726499"/>
    <w:rsid w:val="00726506"/>
    <w:rsid w:val="00730F04"/>
    <w:rsid w:val="00730FE6"/>
    <w:rsid w:val="00731458"/>
    <w:rsid w:val="0073149B"/>
    <w:rsid w:val="007320B6"/>
    <w:rsid w:val="0073241B"/>
    <w:rsid w:val="0073265E"/>
    <w:rsid w:val="007327FA"/>
    <w:rsid w:val="00732935"/>
    <w:rsid w:val="00732D32"/>
    <w:rsid w:val="00733D13"/>
    <w:rsid w:val="00734CEB"/>
    <w:rsid w:val="0073646B"/>
    <w:rsid w:val="00736BA2"/>
    <w:rsid w:val="00736FD0"/>
    <w:rsid w:val="0074011F"/>
    <w:rsid w:val="0074033C"/>
    <w:rsid w:val="0074111E"/>
    <w:rsid w:val="00741A37"/>
    <w:rsid w:val="00743054"/>
    <w:rsid w:val="007436A0"/>
    <w:rsid w:val="00743C19"/>
    <w:rsid w:val="00743CF8"/>
    <w:rsid w:val="00744F28"/>
    <w:rsid w:val="00745376"/>
    <w:rsid w:val="007464D2"/>
    <w:rsid w:val="0074774F"/>
    <w:rsid w:val="007508B0"/>
    <w:rsid w:val="007518D1"/>
    <w:rsid w:val="00751906"/>
    <w:rsid w:val="00751B52"/>
    <w:rsid w:val="00751FDE"/>
    <w:rsid w:val="00752633"/>
    <w:rsid w:val="00752718"/>
    <w:rsid w:val="00753156"/>
    <w:rsid w:val="00753368"/>
    <w:rsid w:val="00754091"/>
    <w:rsid w:val="00754139"/>
    <w:rsid w:val="00756216"/>
    <w:rsid w:val="007562BA"/>
    <w:rsid w:val="007574E1"/>
    <w:rsid w:val="00757EB3"/>
    <w:rsid w:val="00757F19"/>
    <w:rsid w:val="007600B8"/>
    <w:rsid w:val="00760C48"/>
    <w:rsid w:val="0076233B"/>
    <w:rsid w:val="00763A9E"/>
    <w:rsid w:val="0076402F"/>
    <w:rsid w:val="00764611"/>
    <w:rsid w:val="00764E70"/>
    <w:rsid w:val="00765DBC"/>
    <w:rsid w:val="0076617B"/>
    <w:rsid w:val="00767E26"/>
    <w:rsid w:val="0077152B"/>
    <w:rsid w:val="007723AF"/>
    <w:rsid w:val="00772C25"/>
    <w:rsid w:val="00774C24"/>
    <w:rsid w:val="007755F4"/>
    <w:rsid w:val="007759DA"/>
    <w:rsid w:val="0077696B"/>
    <w:rsid w:val="00780649"/>
    <w:rsid w:val="00780CCB"/>
    <w:rsid w:val="00782367"/>
    <w:rsid w:val="007831EB"/>
    <w:rsid w:val="00785936"/>
    <w:rsid w:val="007911BB"/>
    <w:rsid w:val="007919E1"/>
    <w:rsid w:val="00791DB9"/>
    <w:rsid w:val="00791DBE"/>
    <w:rsid w:val="00792F52"/>
    <w:rsid w:val="007933AC"/>
    <w:rsid w:val="007940A6"/>
    <w:rsid w:val="007946A0"/>
    <w:rsid w:val="00794DE2"/>
    <w:rsid w:val="0079502E"/>
    <w:rsid w:val="007958E8"/>
    <w:rsid w:val="00796E6E"/>
    <w:rsid w:val="00796F94"/>
    <w:rsid w:val="00796FF1"/>
    <w:rsid w:val="007A2B59"/>
    <w:rsid w:val="007A4152"/>
    <w:rsid w:val="007A4209"/>
    <w:rsid w:val="007A43BA"/>
    <w:rsid w:val="007A45AA"/>
    <w:rsid w:val="007A59B3"/>
    <w:rsid w:val="007A65C6"/>
    <w:rsid w:val="007A664E"/>
    <w:rsid w:val="007A6969"/>
    <w:rsid w:val="007A6F3D"/>
    <w:rsid w:val="007A70F8"/>
    <w:rsid w:val="007B0C6A"/>
    <w:rsid w:val="007B0DEE"/>
    <w:rsid w:val="007B16C3"/>
    <w:rsid w:val="007B1C85"/>
    <w:rsid w:val="007B2DBB"/>
    <w:rsid w:val="007B32B2"/>
    <w:rsid w:val="007B3515"/>
    <w:rsid w:val="007B523B"/>
    <w:rsid w:val="007B66BA"/>
    <w:rsid w:val="007B7B69"/>
    <w:rsid w:val="007C021B"/>
    <w:rsid w:val="007C0410"/>
    <w:rsid w:val="007C2B08"/>
    <w:rsid w:val="007C2E13"/>
    <w:rsid w:val="007C3369"/>
    <w:rsid w:val="007C387A"/>
    <w:rsid w:val="007C3A50"/>
    <w:rsid w:val="007C3BA0"/>
    <w:rsid w:val="007C3D21"/>
    <w:rsid w:val="007C428F"/>
    <w:rsid w:val="007C4FBA"/>
    <w:rsid w:val="007C54FC"/>
    <w:rsid w:val="007C7152"/>
    <w:rsid w:val="007C742A"/>
    <w:rsid w:val="007D0447"/>
    <w:rsid w:val="007D132B"/>
    <w:rsid w:val="007D1B6E"/>
    <w:rsid w:val="007D22B9"/>
    <w:rsid w:val="007D3987"/>
    <w:rsid w:val="007E2549"/>
    <w:rsid w:val="007E2651"/>
    <w:rsid w:val="007E301D"/>
    <w:rsid w:val="007E5A21"/>
    <w:rsid w:val="007E6053"/>
    <w:rsid w:val="007E6D90"/>
    <w:rsid w:val="007E7D01"/>
    <w:rsid w:val="007F0FB2"/>
    <w:rsid w:val="007F21BA"/>
    <w:rsid w:val="007F222B"/>
    <w:rsid w:val="007F281C"/>
    <w:rsid w:val="007F4733"/>
    <w:rsid w:val="007F67BF"/>
    <w:rsid w:val="007F68A9"/>
    <w:rsid w:val="00800C58"/>
    <w:rsid w:val="0080181A"/>
    <w:rsid w:val="00801A31"/>
    <w:rsid w:val="00802D00"/>
    <w:rsid w:val="00804272"/>
    <w:rsid w:val="00804C1B"/>
    <w:rsid w:val="00804FDE"/>
    <w:rsid w:val="0080592C"/>
    <w:rsid w:val="00807E7D"/>
    <w:rsid w:val="0081185A"/>
    <w:rsid w:val="0081224D"/>
    <w:rsid w:val="00814C2D"/>
    <w:rsid w:val="00814E9F"/>
    <w:rsid w:val="008161F2"/>
    <w:rsid w:val="008178B9"/>
    <w:rsid w:val="00817909"/>
    <w:rsid w:val="00822DF3"/>
    <w:rsid w:val="00823B1E"/>
    <w:rsid w:val="0082406E"/>
    <w:rsid w:val="00826160"/>
    <w:rsid w:val="00826796"/>
    <w:rsid w:val="00826FD5"/>
    <w:rsid w:val="008274ED"/>
    <w:rsid w:val="0082782E"/>
    <w:rsid w:val="008310E8"/>
    <w:rsid w:val="008320FA"/>
    <w:rsid w:val="00833001"/>
    <w:rsid w:val="008353BF"/>
    <w:rsid w:val="00836B3D"/>
    <w:rsid w:val="00837C60"/>
    <w:rsid w:val="00840B82"/>
    <w:rsid w:val="00841E6F"/>
    <w:rsid w:val="0084205B"/>
    <w:rsid w:val="008439E6"/>
    <w:rsid w:val="008447BD"/>
    <w:rsid w:val="00845542"/>
    <w:rsid w:val="00846CBE"/>
    <w:rsid w:val="0084711E"/>
    <w:rsid w:val="008476B0"/>
    <w:rsid w:val="00852D4A"/>
    <w:rsid w:val="00853493"/>
    <w:rsid w:val="00853F02"/>
    <w:rsid w:val="00854ADA"/>
    <w:rsid w:val="008553E6"/>
    <w:rsid w:val="00855627"/>
    <w:rsid w:val="008557FC"/>
    <w:rsid w:val="008558C3"/>
    <w:rsid w:val="00855FC3"/>
    <w:rsid w:val="00857709"/>
    <w:rsid w:val="00857B1A"/>
    <w:rsid w:val="008605AE"/>
    <w:rsid w:val="00861552"/>
    <w:rsid w:val="0086192D"/>
    <w:rsid w:val="008620E0"/>
    <w:rsid w:val="00862A1B"/>
    <w:rsid w:val="00863597"/>
    <w:rsid w:val="00863CFF"/>
    <w:rsid w:val="00864266"/>
    <w:rsid w:val="00864B0F"/>
    <w:rsid w:val="00866D7A"/>
    <w:rsid w:val="0087050C"/>
    <w:rsid w:val="00870672"/>
    <w:rsid w:val="008714A9"/>
    <w:rsid w:val="00871687"/>
    <w:rsid w:val="0087389C"/>
    <w:rsid w:val="008741D9"/>
    <w:rsid w:val="00876A25"/>
    <w:rsid w:val="0087770B"/>
    <w:rsid w:val="0087796A"/>
    <w:rsid w:val="00881433"/>
    <w:rsid w:val="008817A2"/>
    <w:rsid w:val="008818C3"/>
    <w:rsid w:val="00881CF7"/>
    <w:rsid w:val="00882199"/>
    <w:rsid w:val="008829BD"/>
    <w:rsid w:val="00883B91"/>
    <w:rsid w:val="00884F4B"/>
    <w:rsid w:val="008856BD"/>
    <w:rsid w:val="00886A68"/>
    <w:rsid w:val="00887129"/>
    <w:rsid w:val="00887415"/>
    <w:rsid w:val="0089004B"/>
    <w:rsid w:val="008904A4"/>
    <w:rsid w:val="00893309"/>
    <w:rsid w:val="00894530"/>
    <w:rsid w:val="008948B1"/>
    <w:rsid w:val="00896842"/>
    <w:rsid w:val="008A03F4"/>
    <w:rsid w:val="008A0C32"/>
    <w:rsid w:val="008A0CF5"/>
    <w:rsid w:val="008A0E11"/>
    <w:rsid w:val="008A22DE"/>
    <w:rsid w:val="008A2DD6"/>
    <w:rsid w:val="008A426E"/>
    <w:rsid w:val="008A432D"/>
    <w:rsid w:val="008A4A59"/>
    <w:rsid w:val="008A4D76"/>
    <w:rsid w:val="008A4E8C"/>
    <w:rsid w:val="008A6AD1"/>
    <w:rsid w:val="008A7727"/>
    <w:rsid w:val="008A7C29"/>
    <w:rsid w:val="008A7C47"/>
    <w:rsid w:val="008A7D7C"/>
    <w:rsid w:val="008B1C50"/>
    <w:rsid w:val="008B2E35"/>
    <w:rsid w:val="008B39E1"/>
    <w:rsid w:val="008B452E"/>
    <w:rsid w:val="008B6779"/>
    <w:rsid w:val="008B6A1C"/>
    <w:rsid w:val="008B6E31"/>
    <w:rsid w:val="008B78A4"/>
    <w:rsid w:val="008C0B2D"/>
    <w:rsid w:val="008C135A"/>
    <w:rsid w:val="008C238F"/>
    <w:rsid w:val="008C25BA"/>
    <w:rsid w:val="008C4505"/>
    <w:rsid w:val="008C5D30"/>
    <w:rsid w:val="008C717E"/>
    <w:rsid w:val="008C764A"/>
    <w:rsid w:val="008C797A"/>
    <w:rsid w:val="008D001E"/>
    <w:rsid w:val="008D03CD"/>
    <w:rsid w:val="008D1785"/>
    <w:rsid w:val="008D218A"/>
    <w:rsid w:val="008D23D5"/>
    <w:rsid w:val="008D2452"/>
    <w:rsid w:val="008D2C7F"/>
    <w:rsid w:val="008D3937"/>
    <w:rsid w:val="008D4105"/>
    <w:rsid w:val="008D4119"/>
    <w:rsid w:val="008D4A71"/>
    <w:rsid w:val="008D514A"/>
    <w:rsid w:val="008D5EB2"/>
    <w:rsid w:val="008D615B"/>
    <w:rsid w:val="008E0FD4"/>
    <w:rsid w:val="008E103B"/>
    <w:rsid w:val="008E2D2E"/>
    <w:rsid w:val="008E3494"/>
    <w:rsid w:val="008E3F16"/>
    <w:rsid w:val="008E54A5"/>
    <w:rsid w:val="008E5983"/>
    <w:rsid w:val="008E7095"/>
    <w:rsid w:val="008F0623"/>
    <w:rsid w:val="008F0A5B"/>
    <w:rsid w:val="008F0E4A"/>
    <w:rsid w:val="008F349E"/>
    <w:rsid w:val="008F3D71"/>
    <w:rsid w:val="008F5479"/>
    <w:rsid w:val="008F6216"/>
    <w:rsid w:val="008F6E1A"/>
    <w:rsid w:val="008F7926"/>
    <w:rsid w:val="009021DF"/>
    <w:rsid w:val="00902A07"/>
    <w:rsid w:val="00902D02"/>
    <w:rsid w:val="0090392D"/>
    <w:rsid w:val="00903BB7"/>
    <w:rsid w:val="00907FF7"/>
    <w:rsid w:val="00911239"/>
    <w:rsid w:val="00911870"/>
    <w:rsid w:val="00913A4B"/>
    <w:rsid w:val="0091470A"/>
    <w:rsid w:val="00914749"/>
    <w:rsid w:val="00916F13"/>
    <w:rsid w:val="00917C80"/>
    <w:rsid w:val="0092273D"/>
    <w:rsid w:val="00922C6A"/>
    <w:rsid w:val="00923328"/>
    <w:rsid w:val="0092426E"/>
    <w:rsid w:val="00925D0D"/>
    <w:rsid w:val="00925DA2"/>
    <w:rsid w:val="009267AC"/>
    <w:rsid w:val="00927030"/>
    <w:rsid w:val="00931587"/>
    <w:rsid w:val="00933846"/>
    <w:rsid w:val="009341A1"/>
    <w:rsid w:val="00934A55"/>
    <w:rsid w:val="00937084"/>
    <w:rsid w:val="009373C6"/>
    <w:rsid w:val="0093785D"/>
    <w:rsid w:val="00943053"/>
    <w:rsid w:val="00945897"/>
    <w:rsid w:val="00945FCC"/>
    <w:rsid w:val="0095158E"/>
    <w:rsid w:val="00951B40"/>
    <w:rsid w:val="00952438"/>
    <w:rsid w:val="009537E2"/>
    <w:rsid w:val="00960046"/>
    <w:rsid w:val="00960148"/>
    <w:rsid w:val="00960211"/>
    <w:rsid w:val="0096082A"/>
    <w:rsid w:val="0096221D"/>
    <w:rsid w:val="009629D3"/>
    <w:rsid w:val="0096337B"/>
    <w:rsid w:val="009635B7"/>
    <w:rsid w:val="00963AD3"/>
    <w:rsid w:val="009646DB"/>
    <w:rsid w:val="0096615C"/>
    <w:rsid w:val="009665DE"/>
    <w:rsid w:val="009667D4"/>
    <w:rsid w:val="00966FEB"/>
    <w:rsid w:val="0096717F"/>
    <w:rsid w:val="00967467"/>
    <w:rsid w:val="00970050"/>
    <w:rsid w:val="009709D0"/>
    <w:rsid w:val="00970B03"/>
    <w:rsid w:val="009723BB"/>
    <w:rsid w:val="00973B0B"/>
    <w:rsid w:val="00973C25"/>
    <w:rsid w:val="009744F6"/>
    <w:rsid w:val="009763E8"/>
    <w:rsid w:val="00977CF8"/>
    <w:rsid w:val="00977FFE"/>
    <w:rsid w:val="00980E67"/>
    <w:rsid w:val="00981193"/>
    <w:rsid w:val="009813C2"/>
    <w:rsid w:val="00981CDB"/>
    <w:rsid w:val="009843AC"/>
    <w:rsid w:val="009855C8"/>
    <w:rsid w:val="0098685A"/>
    <w:rsid w:val="00987FB3"/>
    <w:rsid w:val="009903A0"/>
    <w:rsid w:val="0099140B"/>
    <w:rsid w:val="00993AE8"/>
    <w:rsid w:val="0099425C"/>
    <w:rsid w:val="00994D75"/>
    <w:rsid w:val="00996727"/>
    <w:rsid w:val="00996E16"/>
    <w:rsid w:val="00997AD0"/>
    <w:rsid w:val="009A0FDE"/>
    <w:rsid w:val="009A1008"/>
    <w:rsid w:val="009A2060"/>
    <w:rsid w:val="009A28D5"/>
    <w:rsid w:val="009A2B8B"/>
    <w:rsid w:val="009A3310"/>
    <w:rsid w:val="009A549E"/>
    <w:rsid w:val="009A6D02"/>
    <w:rsid w:val="009B172C"/>
    <w:rsid w:val="009B1963"/>
    <w:rsid w:val="009B31D5"/>
    <w:rsid w:val="009B3FCD"/>
    <w:rsid w:val="009B4EFE"/>
    <w:rsid w:val="009B74A7"/>
    <w:rsid w:val="009B7733"/>
    <w:rsid w:val="009C21C3"/>
    <w:rsid w:val="009C38CE"/>
    <w:rsid w:val="009C3F6A"/>
    <w:rsid w:val="009C49F6"/>
    <w:rsid w:val="009C50C3"/>
    <w:rsid w:val="009C5B81"/>
    <w:rsid w:val="009C772C"/>
    <w:rsid w:val="009D038C"/>
    <w:rsid w:val="009D0C65"/>
    <w:rsid w:val="009D1104"/>
    <w:rsid w:val="009D1B9A"/>
    <w:rsid w:val="009D1D8C"/>
    <w:rsid w:val="009D25A8"/>
    <w:rsid w:val="009D2EAC"/>
    <w:rsid w:val="009D4B05"/>
    <w:rsid w:val="009D4F25"/>
    <w:rsid w:val="009D5682"/>
    <w:rsid w:val="009D57DA"/>
    <w:rsid w:val="009D7A16"/>
    <w:rsid w:val="009E0189"/>
    <w:rsid w:val="009E0B4E"/>
    <w:rsid w:val="009E1A28"/>
    <w:rsid w:val="009E25E5"/>
    <w:rsid w:val="009E2D2B"/>
    <w:rsid w:val="009E2E82"/>
    <w:rsid w:val="009E35DC"/>
    <w:rsid w:val="009E4FA1"/>
    <w:rsid w:val="009E59A4"/>
    <w:rsid w:val="009E5D54"/>
    <w:rsid w:val="009E76ED"/>
    <w:rsid w:val="009E7845"/>
    <w:rsid w:val="009F056B"/>
    <w:rsid w:val="009F2165"/>
    <w:rsid w:val="009F23A0"/>
    <w:rsid w:val="009F31FE"/>
    <w:rsid w:val="009F4886"/>
    <w:rsid w:val="009F4A1E"/>
    <w:rsid w:val="009F5B32"/>
    <w:rsid w:val="009F5D41"/>
    <w:rsid w:val="009F5E93"/>
    <w:rsid w:val="009F7150"/>
    <w:rsid w:val="00A03375"/>
    <w:rsid w:val="00A03A9F"/>
    <w:rsid w:val="00A03B85"/>
    <w:rsid w:val="00A06741"/>
    <w:rsid w:val="00A067BF"/>
    <w:rsid w:val="00A06E1D"/>
    <w:rsid w:val="00A07DB0"/>
    <w:rsid w:val="00A11479"/>
    <w:rsid w:val="00A11914"/>
    <w:rsid w:val="00A14AA9"/>
    <w:rsid w:val="00A15010"/>
    <w:rsid w:val="00A155FE"/>
    <w:rsid w:val="00A1603D"/>
    <w:rsid w:val="00A164DE"/>
    <w:rsid w:val="00A17F15"/>
    <w:rsid w:val="00A2475E"/>
    <w:rsid w:val="00A2516A"/>
    <w:rsid w:val="00A25290"/>
    <w:rsid w:val="00A27355"/>
    <w:rsid w:val="00A30131"/>
    <w:rsid w:val="00A3137A"/>
    <w:rsid w:val="00A31C48"/>
    <w:rsid w:val="00A3240F"/>
    <w:rsid w:val="00A32F02"/>
    <w:rsid w:val="00A32FFD"/>
    <w:rsid w:val="00A33F8F"/>
    <w:rsid w:val="00A34CCD"/>
    <w:rsid w:val="00A373AC"/>
    <w:rsid w:val="00A37FDD"/>
    <w:rsid w:val="00A41DFA"/>
    <w:rsid w:val="00A426D7"/>
    <w:rsid w:val="00A42860"/>
    <w:rsid w:val="00A449A6"/>
    <w:rsid w:val="00A45E98"/>
    <w:rsid w:val="00A470B6"/>
    <w:rsid w:val="00A50606"/>
    <w:rsid w:val="00A5463F"/>
    <w:rsid w:val="00A56508"/>
    <w:rsid w:val="00A575AF"/>
    <w:rsid w:val="00A57854"/>
    <w:rsid w:val="00A57B2F"/>
    <w:rsid w:val="00A61228"/>
    <w:rsid w:val="00A61523"/>
    <w:rsid w:val="00A626B3"/>
    <w:rsid w:val="00A63A27"/>
    <w:rsid w:val="00A6599A"/>
    <w:rsid w:val="00A65E65"/>
    <w:rsid w:val="00A65EDF"/>
    <w:rsid w:val="00A66BEC"/>
    <w:rsid w:val="00A67A49"/>
    <w:rsid w:val="00A71C3C"/>
    <w:rsid w:val="00A71E0D"/>
    <w:rsid w:val="00A71FEF"/>
    <w:rsid w:val="00A72E93"/>
    <w:rsid w:val="00A731E9"/>
    <w:rsid w:val="00A741D6"/>
    <w:rsid w:val="00A74A2E"/>
    <w:rsid w:val="00A74D6F"/>
    <w:rsid w:val="00A778C5"/>
    <w:rsid w:val="00A800D2"/>
    <w:rsid w:val="00A8024F"/>
    <w:rsid w:val="00A80552"/>
    <w:rsid w:val="00A8093C"/>
    <w:rsid w:val="00A80FD0"/>
    <w:rsid w:val="00A83A1C"/>
    <w:rsid w:val="00A86078"/>
    <w:rsid w:val="00A877CF"/>
    <w:rsid w:val="00A8783D"/>
    <w:rsid w:val="00A90550"/>
    <w:rsid w:val="00A942E5"/>
    <w:rsid w:val="00A96265"/>
    <w:rsid w:val="00A976C2"/>
    <w:rsid w:val="00AA0801"/>
    <w:rsid w:val="00AA1C44"/>
    <w:rsid w:val="00AA1F67"/>
    <w:rsid w:val="00AA3A04"/>
    <w:rsid w:val="00AA3C69"/>
    <w:rsid w:val="00AA55FA"/>
    <w:rsid w:val="00AA5D88"/>
    <w:rsid w:val="00AA76AE"/>
    <w:rsid w:val="00AA7DE5"/>
    <w:rsid w:val="00AB0E09"/>
    <w:rsid w:val="00AB379D"/>
    <w:rsid w:val="00AB4050"/>
    <w:rsid w:val="00AB4E55"/>
    <w:rsid w:val="00AB5AA0"/>
    <w:rsid w:val="00AB5E38"/>
    <w:rsid w:val="00AB7B5D"/>
    <w:rsid w:val="00AC0B12"/>
    <w:rsid w:val="00AC18F9"/>
    <w:rsid w:val="00AC35D3"/>
    <w:rsid w:val="00AC383E"/>
    <w:rsid w:val="00AC547C"/>
    <w:rsid w:val="00AC5678"/>
    <w:rsid w:val="00AC5B89"/>
    <w:rsid w:val="00AC5C15"/>
    <w:rsid w:val="00AC5E2F"/>
    <w:rsid w:val="00AC6461"/>
    <w:rsid w:val="00AC7E8C"/>
    <w:rsid w:val="00AD0A2D"/>
    <w:rsid w:val="00AD1409"/>
    <w:rsid w:val="00AD1658"/>
    <w:rsid w:val="00AD2964"/>
    <w:rsid w:val="00AD3546"/>
    <w:rsid w:val="00AD3AD9"/>
    <w:rsid w:val="00AD41C0"/>
    <w:rsid w:val="00AD6120"/>
    <w:rsid w:val="00AD6439"/>
    <w:rsid w:val="00AD7244"/>
    <w:rsid w:val="00AD739D"/>
    <w:rsid w:val="00AE076F"/>
    <w:rsid w:val="00AE1726"/>
    <w:rsid w:val="00AE20D5"/>
    <w:rsid w:val="00AE2991"/>
    <w:rsid w:val="00AE31AB"/>
    <w:rsid w:val="00AE396B"/>
    <w:rsid w:val="00AF0388"/>
    <w:rsid w:val="00AF0C4D"/>
    <w:rsid w:val="00AF12AC"/>
    <w:rsid w:val="00AF2151"/>
    <w:rsid w:val="00AF2230"/>
    <w:rsid w:val="00AF27FF"/>
    <w:rsid w:val="00AF3BC3"/>
    <w:rsid w:val="00AF5C23"/>
    <w:rsid w:val="00AF60AF"/>
    <w:rsid w:val="00AF67AA"/>
    <w:rsid w:val="00AF7066"/>
    <w:rsid w:val="00AF71EB"/>
    <w:rsid w:val="00B00FAF"/>
    <w:rsid w:val="00B030AD"/>
    <w:rsid w:val="00B04A5E"/>
    <w:rsid w:val="00B04B89"/>
    <w:rsid w:val="00B073EA"/>
    <w:rsid w:val="00B10327"/>
    <w:rsid w:val="00B107D2"/>
    <w:rsid w:val="00B10E5D"/>
    <w:rsid w:val="00B1244E"/>
    <w:rsid w:val="00B12705"/>
    <w:rsid w:val="00B145A9"/>
    <w:rsid w:val="00B1490C"/>
    <w:rsid w:val="00B14B64"/>
    <w:rsid w:val="00B20712"/>
    <w:rsid w:val="00B20E1B"/>
    <w:rsid w:val="00B216E1"/>
    <w:rsid w:val="00B23C3B"/>
    <w:rsid w:val="00B25557"/>
    <w:rsid w:val="00B260D9"/>
    <w:rsid w:val="00B26257"/>
    <w:rsid w:val="00B27ABE"/>
    <w:rsid w:val="00B307E2"/>
    <w:rsid w:val="00B315AC"/>
    <w:rsid w:val="00B317AE"/>
    <w:rsid w:val="00B31FC6"/>
    <w:rsid w:val="00B3219C"/>
    <w:rsid w:val="00B338D2"/>
    <w:rsid w:val="00B34769"/>
    <w:rsid w:val="00B35035"/>
    <w:rsid w:val="00B35B3B"/>
    <w:rsid w:val="00B36126"/>
    <w:rsid w:val="00B37D38"/>
    <w:rsid w:val="00B41A41"/>
    <w:rsid w:val="00B4537F"/>
    <w:rsid w:val="00B45CD5"/>
    <w:rsid w:val="00B508E9"/>
    <w:rsid w:val="00B50E9B"/>
    <w:rsid w:val="00B50FE7"/>
    <w:rsid w:val="00B51F3F"/>
    <w:rsid w:val="00B52493"/>
    <w:rsid w:val="00B538E3"/>
    <w:rsid w:val="00B53A65"/>
    <w:rsid w:val="00B53F65"/>
    <w:rsid w:val="00B54AC3"/>
    <w:rsid w:val="00B55586"/>
    <w:rsid w:val="00B57167"/>
    <w:rsid w:val="00B6091E"/>
    <w:rsid w:val="00B630D8"/>
    <w:rsid w:val="00B63D25"/>
    <w:rsid w:val="00B64030"/>
    <w:rsid w:val="00B6410C"/>
    <w:rsid w:val="00B64650"/>
    <w:rsid w:val="00B6505C"/>
    <w:rsid w:val="00B663AC"/>
    <w:rsid w:val="00B66BCD"/>
    <w:rsid w:val="00B71920"/>
    <w:rsid w:val="00B7197C"/>
    <w:rsid w:val="00B71CCE"/>
    <w:rsid w:val="00B76963"/>
    <w:rsid w:val="00B769D6"/>
    <w:rsid w:val="00B7757F"/>
    <w:rsid w:val="00B775D3"/>
    <w:rsid w:val="00B77716"/>
    <w:rsid w:val="00B77B77"/>
    <w:rsid w:val="00B82829"/>
    <w:rsid w:val="00B8433B"/>
    <w:rsid w:val="00B8467E"/>
    <w:rsid w:val="00B8553B"/>
    <w:rsid w:val="00B8555D"/>
    <w:rsid w:val="00B85FD2"/>
    <w:rsid w:val="00B86838"/>
    <w:rsid w:val="00B87028"/>
    <w:rsid w:val="00B9082B"/>
    <w:rsid w:val="00B90A8B"/>
    <w:rsid w:val="00B90B3B"/>
    <w:rsid w:val="00B91697"/>
    <w:rsid w:val="00B9193B"/>
    <w:rsid w:val="00B92791"/>
    <w:rsid w:val="00B969E0"/>
    <w:rsid w:val="00B972D0"/>
    <w:rsid w:val="00BA2180"/>
    <w:rsid w:val="00BA22FC"/>
    <w:rsid w:val="00BA29C7"/>
    <w:rsid w:val="00BA4F2C"/>
    <w:rsid w:val="00BA72C9"/>
    <w:rsid w:val="00BA76CB"/>
    <w:rsid w:val="00BB036C"/>
    <w:rsid w:val="00BB13B8"/>
    <w:rsid w:val="00BB242B"/>
    <w:rsid w:val="00BB412A"/>
    <w:rsid w:val="00BB46E5"/>
    <w:rsid w:val="00BB5A16"/>
    <w:rsid w:val="00BB6D24"/>
    <w:rsid w:val="00BC0224"/>
    <w:rsid w:val="00BC0735"/>
    <w:rsid w:val="00BC15FB"/>
    <w:rsid w:val="00BC19C6"/>
    <w:rsid w:val="00BC209B"/>
    <w:rsid w:val="00BC2435"/>
    <w:rsid w:val="00BC2D11"/>
    <w:rsid w:val="00BC57D9"/>
    <w:rsid w:val="00BC67AF"/>
    <w:rsid w:val="00BD0922"/>
    <w:rsid w:val="00BD14F3"/>
    <w:rsid w:val="00BD297B"/>
    <w:rsid w:val="00BD42B0"/>
    <w:rsid w:val="00BD6051"/>
    <w:rsid w:val="00BE0029"/>
    <w:rsid w:val="00BE0A5D"/>
    <w:rsid w:val="00BE0B0F"/>
    <w:rsid w:val="00BE17A5"/>
    <w:rsid w:val="00BE195F"/>
    <w:rsid w:val="00BE1B9C"/>
    <w:rsid w:val="00BE23E9"/>
    <w:rsid w:val="00BE318E"/>
    <w:rsid w:val="00BE3DC7"/>
    <w:rsid w:val="00BE4356"/>
    <w:rsid w:val="00BE49FD"/>
    <w:rsid w:val="00BE5F56"/>
    <w:rsid w:val="00BE7FBE"/>
    <w:rsid w:val="00BF00C5"/>
    <w:rsid w:val="00BF35C8"/>
    <w:rsid w:val="00BF4C07"/>
    <w:rsid w:val="00BF51BA"/>
    <w:rsid w:val="00BF51E7"/>
    <w:rsid w:val="00BF5E48"/>
    <w:rsid w:val="00BF6D4D"/>
    <w:rsid w:val="00BF79EC"/>
    <w:rsid w:val="00C002D7"/>
    <w:rsid w:val="00C02349"/>
    <w:rsid w:val="00C02C75"/>
    <w:rsid w:val="00C02D1E"/>
    <w:rsid w:val="00C0344A"/>
    <w:rsid w:val="00C0378C"/>
    <w:rsid w:val="00C04026"/>
    <w:rsid w:val="00C05A66"/>
    <w:rsid w:val="00C05B4A"/>
    <w:rsid w:val="00C0655B"/>
    <w:rsid w:val="00C06772"/>
    <w:rsid w:val="00C07071"/>
    <w:rsid w:val="00C07CED"/>
    <w:rsid w:val="00C105BF"/>
    <w:rsid w:val="00C10922"/>
    <w:rsid w:val="00C111AB"/>
    <w:rsid w:val="00C11514"/>
    <w:rsid w:val="00C123AB"/>
    <w:rsid w:val="00C13CB1"/>
    <w:rsid w:val="00C144A6"/>
    <w:rsid w:val="00C1480E"/>
    <w:rsid w:val="00C153C9"/>
    <w:rsid w:val="00C16FA2"/>
    <w:rsid w:val="00C17665"/>
    <w:rsid w:val="00C17F4F"/>
    <w:rsid w:val="00C21A31"/>
    <w:rsid w:val="00C2238F"/>
    <w:rsid w:val="00C23121"/>
    <w:rsid w:val="00C235B8"/>
    <w:rsid w:val="00C24A5E"/>
    <w:rsid w:val="00C24D76"/>
    <w:rsid w:val="00C24D9F"/>
    <w:rsid w:val="00C26706"/>
    <w:rsid w:val="00C2698F"/>
    <w:rsid w:val="00C27A05"/>
    <w:rsid w:val="00C3040F"/>
    <w:rsid w:val="00C328EA"/>
    <w:rsid w:val="00C35AC0"/>
    <w:rsid w:val="00C37D97"/>
    <w:rsid w:val="00C4009A"/>
    <w:rsid w:val="00C4174D"/>
    <w:rsid w:val="00C4208B"/>
    <w:rsid w:val="00C4456F"/>
    <w:rsid w:val="00C44E5B"/>
    <w:rsid w:val="00C47043"/>
    <w:rsid w:val="00C507A7"/>
    <w:rsid w:val="00C50C46"/>
    <w:rsid w:val="00C511B4"/>
    <w:rsid w:val="00C5128C"/>
    <w:rsid w:val="00C5249C"/>
    <w:rsid w:val="00C52B2A"/>
    <w:rsid w:val="00C55980"/>
    <w:rsid w:val="00C55997"/>
    <w:rsid w:val="00C5790D"/>
    <w:rsid w:val="00C602AB"/>
    <w:rsid w:val="00C608E4"/>
    <w:rsid w:val="00C6229F"/>
    <w:rsid w:val="00C6250E"/>
    <w:rsid w:val="00C62E29"/>
    <w:rsid w:val="00C644D2"/>
    <w:rsid w:val="00C66211"/>
    <w:rsid w:val="00C673E0"/>
    <w:rsid w:val="00C70AAB"/>
    <w:rsid w:val="00C7234F"/>
    <w:rsid w:val="00C72BD1"/>
    <w:rsid w:val="00C73AF9"/>
    <w:rsid w:val="00C745FA"/>
    <w:rsid w:val="00C759BD"/>
    <w:rsid w:val="00C772F2"/>
    <w:rsid w:val="00C77E1C"/>
    <w:rsid w:val="00C804D1"/>
    <w:rsid w:val="00C828C5"/>
    <w:rsid w:val="00C831C0"/>
    <w:rsid w:val="00C83762"/>
    <w:rsid w:val="00C84BBE"/>
    <w:rsid w:val="00C85F5B"/>
    <w:rsid w:val="00C93068"/>
    <w:rsid w:val="00C970E6"/>
    <w:rsid w:val="00C976BA"/>
    <w:rsid w:val="00CA025A"/>
    <w:rsid w:val="00CA7D3C"/>
    <w:rsid w:val="00CB0A29"/>
    <w:rsid w:val="00CB1C6D"/>
    <w:rsid w:val="00CB2B97"/>
    <w:rsid w:val="00CB3E12"/>
    <w:rsid w:val="00CB4BCB"/>
    <w:rsid w:val="00CB5554"/>
    <w:rsid w:val="00CB56CF"/>
    <w:rsid w:val="00CB618B"/>
    <w:rsid w:val="00CC037B"/>
    <w:rsid w:val="00CC1DF2"/>
    <w:rsid w:val="00CC25BB"/>
    <w:rsid w:val="00CC2AD2"/>
    <w:rsid w:val="00CC3B95"/>
    <w:rsid w:val="00CC68A4"/>
    <w:rsid w:val="00CD0892"/>
    <w:rsid w:val="00CD23EC"/>
    <w:rsid w:val="00CD2A05"/>
    <w:rsid w:val="00CD3DAA"/>
    <w:rsid w:val="00CD3EC1"/>
    <w:rsid w:val="00CD4FA4"/>
    <w:rsid w:val="00CD76A5"/>
    <w:rsid w:val="00CD797A"/>
    <w:rsid w:val="00CE0563"/>
    <w:rsid w:val="00CE29E0"/>
    <w:rsid w:val="00CE54F3"/>
    <w:rsid w:val="00CE5B1A"/>
    <w:rsid w:val="00CE5C38"/>
    <w:rsid w:val="00CE5EE7"/>
    <w:rsid w:val="00CE6249"/>
    <w:rsid w:val="00CE69BF"/>
    <w:rsid w:val="00CE6E38"/>
    <w:rsid w:val="00CE7462"/>
    <w:rsid w:val="00CF078E"/>
    <w:rsid w:val="00CF2E27"/>
    <w:rsid w:val="00CF31F1"/>
    <w:rsid w:val="00CF5E7D"/>
    <w:rsid w:val="00CF7F07"/>
    <w:rsid w:val="00D00501"/>
    <w:rsid w:val="00D00EA3"/>
    <w:rsid w:val="00D010AC"/>
    <w:rsid w:val="00D0175A"/>
    <w:rsid w:val="00D01BBC"/>
    <w:rsid w:val="00D03FE2"/>
    <w:rsid w:val="00D060CF"/>
    <w:rsid w:val="00D0623E"/>
    <w:rsid w:val="00D07CD5"/>
    <w:rsid w:val="00D10D40"/>
    <w:rsid w:val="00D10E39"/>
    <w:rsid w:val="00D12F03"/>
    <w:rsid w:val="00D14737"/>
    <w:rsid w:val="00D14899"/>
    <w:rsid w:val="00D14E77"/>
    <w:rsid w:val="00D1555F"/>
    <w:rsid w:val="00D16C30"/>
    <w:rsid w:val="00D17107"/>
    <w:rsid w:val="00D203CD"/>
    <w:rsid w:val="00D225F3"/>
    <w:rsid w:val="00D23CFD"/>
    <w:rsid w:val="00D24610"/>
    <w:rsid w:val="00D275F7"/>
    <w:rsid w:val="00D31C62"/>
    <w:rsid w:val="00D326EC"/>
    <w:rsid w:val="00D32F3A"/>
    <w:rsid w:val="00D33BCD"/>
    <w:rsid w:val="00D34EE9"/>
    <w:rsid w:val="00D34EED"/>
    <w:rsid w:val="00D35982"/>
    <w:rsid w:val="00D35BBD"/>
    <w:rsid w:val="00D36061"/>
    <w:rsid w:val="00D364C4"/>
    <w:rsid w:val="00D36DEF"/>
    <w:rsid w:val="00D36F18"/>
    <w:rsid w:val="00D37316"/>
    <w:rsid w:val="00D376DE"/>
    <w:rsid w:val="00D37ACD"/>
    <w:rsid w:val="00D40105"/>
    <w:rsid w:val="00D406CC"/>
    <w:rsid w:val="00D40A8A"/>
    <w:rsid w:val="00D44DFA"/>
    <w:rsid w:val="00D45B1D"/>
    <w:rsid w:val="00D46620"/>
    <w:rsid w:val="00D4719E"/>
    <w:rsid w:val="00D505D6"/>
    <w:rsid w:val="00D5093E"/>
    <w:rsid w:val="00D5217C"/>
    <w:rsid w:val="00D535E2"/>
    <w:rsid w:val="00D538C2"/>
    <w:rsid w:val="00D55323"/>
    <w:rsid w:val="00D55467"/>
    <w:rsid w:val="00D56199"/>
    <w:rsid w:val="00D56569"/>
    <w:rsid w:val="00D56999"/>
    <w:rsid w:val="00D56C53"/>
    <w:rsid w:val="00D6281A"/>
    <w:rsid w:val="00D62E7C"/>
    <w:rsid w:val="00D62FDB"/>
    <w:rsid w:val="00D6780A"/>
    <w:rsid w:val="00D711CA"/>
    <w:rsid w:val="00D711D1"/>
    <w:rsid w:val="00D729CA"/>
    <w:rsid w:val="00D752CC"/>
    <w:rsid w:val="00D75E2A"/>
    <w:rsid w:val="00D76464"/>
    <w:rsid w:val="00D8081C"/>
    <w:rsid w:val="00D80EE4"/>
    <w:rsid w:val="00D84C18"/>
    <w:rsid w:val="00D84DAA"/>
    <w:rsid w:val="00D8536F"/>
    <w:rsid w:val="00D858F6"/>
    <w:rsid w:val="00D86ACF"/>
    <w:rsid w:val="00D87817"/>
    <w:rsid w:val="00D95B71"/>
    <w:rsid w:val="00D96844"/>
    <w:rsid w:val="00DA031E"/>
    <w:rsid w:val="00DA159E"/>
    <w:rsid w:val="00DA3554"/>
    <w:rsid w:val="00DA4507"/>
    <w:rsid w:val="00DA4FE7"/>
    <w:rsid w:val="00DA50F2"/>
    <w:rsid w:val="00DA5B6F"/>
    <w:rsid w:val="00DB0FB7"/>
    <w:rsid w:val="00DB65AC"/>
    <w:rsid w:val="00DB7D6C"/>
    <w:rsid w:val="00DB7E57"/>
    <w:rsid w:val="00DC0933"/>
    <w:rsid w:val="00DC1E00"/>
    <w:rsid w:val="00DC30CD"/>
    <w:rsid w:val="00DC45BE"/>
    <w:rsid w:val="00DC5254"/>
    <w:rsid w:val="00DC54E8"/>
    <w:rsid w:val="00DC63B2"/>
    <w:rsid w:val="00DC6E34"/>
    <w:rsid w:val="00DD05F9"/>
    <w:rsid w:val="00DD0711"/>
    <w:rsid w:val="00DD0B14"/>
    <w:rsid w:val="00DD0DC2"/>
    <w:rsid w:val="00DD0E6F"/>
    <w:rsid w:val="00DD0EB6"/>
    <w:rsid w:val="00DD28FC"/>
    <w:rsid w:val="00DD2BC3"/>
    <w:rsid w:val="00DD3A99"/>
    <w:rsid w:val="00DD3B2D"/>
    <w:rsid w:val="00DD3E47"/>
    <w:rsid w:val="00DD5AB1"/>
    <w:rsid w:val="00DD5BBF"/>
    <w:rsid w:val="00DD657A"/>
    <w:rsid w:val="00DD72BF"/>
    <w:rsid w:val="00DE0508"/>
    <w:rsid w:val="00DE1436"/>
    <w:rsid w:val="00DE4D7F"/>
    <w:rsid w:val="00DE502C"/>
    <w:rsid w:val="00DE53AB"/>
    <w:rsid w:val="00DE736C"/>
    <w:rsid w:val="00DE7599"/>
    <w:rsid w:val="00DF0A04"/>
    <w:rsid w:val="00DF0F36"/>
    <w:rsid w:val="00DF1380"/>
    <w:rsid w:val="00DF194E"/>
    <w:rsid w:val="00DF27D9"/>
    <w:rsid w:val="00DF3051"/>
    <w:rsid w:val="00DF4CCA"/>
    <w:rsid w:val="00DF52D6"/>
    <w:rsid w:val="00DF58B2"/>
    <w:rsid w:val="00DF69BA"/>
    <w:rsid w:val="00DF6B7B"/>
    <w:rsid w:val="00E00D92"/>
    <w:rsid w:val="00E028EE"/>
    <w:rsid w:val="00E03FCC"/>
    <w:rsid w:val="00E04D26"/>
    <w:rsid w:val="00E0501A"/>
    <w:rsid w:val="00E078F8"/>
    <w:rsid w:val="00E1062B"/>
    <w:rsid w:val="00E10AE1"/>
    <w:rsid w:val="00E10E16"/>
    <w:rsid w:val="00E13F54"/>
    <w:rsid w:val="00E1475C"/>
    <w:rsid w:val="00E14DDE"/>
    <w:rsid w:val="00E1669B"/>
    <w:rsid w:val="00E16A76"/>
    <w:rsid w:val="00E1750D"/>
    <w:rsid w:val="00E20B5F"/>
    <w:rsid w:val="00E21724"/>
    <w:rsid w:val="00E22948"/>
    <w:rsid w:val="00E22AF1"/>
    <w:rsid w:val="00E233CD"/>
    <w:rsid w:val="00E257D2"/>
    <w:rsid w:val="00E278B9"/>
    <w:rsid w:val="00E3035D"/>
    <w:rsid w:val="00E304D4"/>
    <w:rsid w:val="00E30919"/>
    <w:rsid w:val="00E319D4"/>
    <w:rsid w:val="00E321B8"/>
    <w:rsid w:val="00E340EE"/>
    <w:rsid w:val="00E34B32"/>
    <w:rsid w:val="00E35131"/>
    <w:rsid w:val="00E358D7"/>
    <w:rsid w:val="00E36509"/>
    <w:rsid w:val="00E375A4"/>
    <w:rsid w:val="00E37CDB"/>
    <w:rsid w:val="00E41B6E"/>
    <w:rsid w:val="00E43B2A"/>
    <w:rsid w:val="00E44320"/>
    <w:rsid w:val="00E45503"/>
    <w:rsid w:val="00E46381"/>
    <w:rsid w:val="00E50019"/>
    <w:rsid w:val="00E51660"/>
    <w:rsid w:val="00E51856"/>
    <w:rsid w:val="00E51F2F"/>
    <w:rsid w:val="00E52295"/>
    <w:rsid w:val="00E5265D"/>
    <w:rsid w:val="00E54DD7"/>
    <w:rsid w:val="00E55149"/>
    <w:rsid w:val="00E556CE"/>
    <w:rsid w:val="00E55791"/>
    <w:rsid w:val="00E56B6C"/>
    <w:rsid w:val="00E57028"/>
    <w:rsid w:val="00E6125D"/>
    <w:rsid w:val="00E61863"/>
    <w:rsid w:val="00E61FBD"/>
    <w:rsid w:val="00E62772"/>
    <w:rsid w:val="00E64E13"/>
    <w:rsid w:val="00E64F9C"/>
    <w:rsid w:val="00E66D29"/>
    <w:rsid w:val="00E70F09"/>
    <w:rsid w:val="00E70FF1"/>
    <w:rsid w:val="00E72E7F"/>
    <w:rsid w:val="00E75134"/>
    <w:rsid w:val="00E76A17"/>
    <w:rsid w:val="00E76BC3"/>
    <w:rsid w:val="00E7710C"/>
    <w:rsid w:val="00E77127"/>
    <w:rsid w:val="00E77630"/>
    <w:rsid w:val="00E80994"/>
    <w:rsid w:val="00E82DE4"/>
    <w:rsid w:val="00E830AE"/>
    <w:rsid w:val="00E84640"/>
    <w:rsid w:val="00E849E5"/>
    <w:rsid w:val="00E85ABF"/>
    <w:rsid w:val="00E9094C"/>
    <w:rsid w:val="00E90BC3"/>
    <w:rsid w:val="00E916F3"/>
    <w:rsid w:val="00E92037"/>
    <w:rsid w:val="00E924ED"/>
    <w:rsid w:val="00E928A1"/>
    <w:rsid w:val="00E93842"/>
    <w:rsid w:val="00E94F0B"/>
    <w:rsid w:val="00E9551C"/>
    <w:rsid w:val="00EA0F89"/>
    <w:rsid w:val="00EA1E54"/>
    <w:rsid w:val="00EA3872"/>
    <w:rsid w:val="00EA3D9B"/>
    <w:rsid w:val="00EA4533"/>
    <w:rsid w:val="00EA4F69"/>
    <w:rsid w:val="00EA54BE"/>
    <w:rsid w:val="00EA603E"/>
    <w:rsid w:val="00EA6C1F"/>
    <w:rsid w:val="00EA7653"/>
    <w:rsid w:val="00EA76AA"/>
    <w:rsid w:val="00EB02EA"/>
    <w:rsid w:val="00EB1383"/>
    <w:rsid w:val="00EB1A7C"/>
    <w:rsid w:val="00EB3C8D"/>
    <w:rsid w:val="00EB4EE6"/>
    <w:rsid w:val="00EB658F"/>
    <w:rsid w:val="00EB7A3B"/>
    <w:rsid w:val="00EC0370"/>
    <w:rsid w:val="00EC0A51"/>
    <w:rsid w:val="00EC2E64"/>
    <w:rsid w:val="00EC631A"/>
    <w:rsid w:val="00EC78C1"/>
    <w:rsid w:val="00ED11F3"/>
    <w:rsid w:val="00ED15DA"/>
    <w:rsid w:val="00ED18BE"/>
    <w:rsid w:val="00ED1918"/>
    <w:rsid w:val="00ED41EC"/>
    <w:rsid w:val="00ED771A"/>
    <w:rsid w:val="00ED77CC"/>
    <w:rsid w:val="00EE09F6"/>
    <w:rsid w:val="00EE0C55"/>
    <w:rsid w:val="00EE3A58"/>
    <w:rsid w:val="00EE3ADA"/>
    <w:rsid w:val="00EE3C3D"/>
    <w:rsid w:val="00EE40DC"/>
    <w:rsid w:val="00EE4AEB"/>
    <w:rsid w:val="00EE4EB8"/>
    <w:rsid w:val="00EE6203"/>
    <w:rsid w:val="00EE6B23"/>
    <w:rsid w:val="00EE7C12"/>
    <w:rsid w:val="00EE7C8F"/>
    <w:rsid w:val="00EF0DDB"/>
    <w:rsid w:val="00EF14C3"/>
    <w:rsid w:val="00EF246F"/>
    <w:rsid w:val="00EF2612"/>
    <w:rsid w:val="00EF339E"/>
    <w:rsid w:val="00EF3CE7"/>
    <w:rsid w:val="00EF50CF"/>
    <w:rsid w:val="00EF53C5"/>
    <w:rsid w:val="00EF58C7"/>
    <w:rsid w:val="00EF6DE6"/>
    <w:rsid w:val="00F006FF"/>
    <w:rsid w:val="00F03059"/>
    <w:rsid w:val="00F052B1"/>
    <w:rsid w:val="00F05771"/>
    <w:rsid w:val="00F05EF2"/>
    <w:rsid w:val="00F062F3"/>
    <w:rsid w:val="00F06596"/>
    <w:rsid w:val="00F06B7D"/>
    <w:rsid w:val="00F073F7"/>
    <w:rsid w:val="00F1001F"/>
    <w:rsid w:val="00F109C8"/>
    <w:rsid w:val="00F142B2"/>
    <w:rsid w:val="00F148DB"/>
    <w:rsid w:val="00F1601F"/>
    <w:rsid w:val="00F1645A"/>
    <w:rsid w:val="00F16577"/>
    <w:rsid w:val="00F1690D"/>
    <w:rsid w:val="00F16FC5"/>
    <w:rsid w:val="00F16FFC"/>
    <w:rsid w:val="00F170B9"/>
    <w:rsid w:val="00F17885"/>
    <w:rsid w:val="00F21A61"/>
    <w:rsid w:val="00F21A81"/>
    <w:rsid w:val="00F21FE0"/>
    <w:rsid w:val="00F227B9"/>
    <w:rsid w:val="00F2343A"/>
    <w:rsid w:val="00F24620"/>
    <w:rsid w:val="00F24971"/>
    <w:rsid w:val="00F250BD"/>
    <w:rsid w:val="00F25E49"/>
    <w:rsid w:val="00F2625B"/>
    <w:rsid w:val="00F26938"/>
    <w:rsid w:val="00F26BDC"/>
    <w:rsid w:val="00F30492"/>
    <w:rsid w:val="00F304C3"/>
    <w:rsid w:val="00F31309"/>
    <w:rsid w:val="00F31BEA"/>
    <w:rsid w:val="00F31E15"/>
    <w:rsid w:val="00F32744"/>
    <w:rsid w:val="00F32E92"/>
    <w:rsid w:val="00F33F6B"/>
    <w:rsid w:val="00F34464"/>
    <w:rsid w:val="00F35D6E"/>
    <w:rsid w:val="00F35E35"/>
    <w:rsid w:val="00F367DB"/>
    <w:rsid w:val="00F36A72"/>
    <w:rsid w:val="00F36BF1"/>
    <w:rsid w:val="00F37568"/>
    <w:rsid w:val="00F4151D"/>
    <w:rsid w:val="00F41C20"/>
    <w:rsid w:val="00F42236"/>
    <w:rsid w:val="00F45784"/>
    <w:rsid w:val="00F4580D"/>
    <w:rsid w:val="00F45EF1"/>
    <w:rsid w:val="00F4669F"/>
    <w:rsid w:val="00F47D01"/>
    <w:rsid w:val="00F5040C"/>
    <w:rsid w:val="00F50D6D"/>
    <w:rsid w:val="00F51020"/>
    <w:rsid w:val="00F5107A"/>
    <w:rsid w:val="00F517C9"/>
    <w:rsid w:val="00F54542"/>
    <w:rsid w:val="00F54A5D"/>
    <w:rsid w:val="00F54C78"/>
    <w:rsid w:val="00F5601D"/>
    <w:rsid w:val="00F572FD"/>
    <w:rsid w:val="00F5750E"/>
    <w:rsid w:val="00F57AD4"/>
    <w:rsid w:val="00F6026B"/>
    <w:rsid w:val="00F61EB4"/>
    <w:rsid w:val="00F644F6"/>
    <w:rsid w:val="00F66311"/>
    <w:rsid w:val="00F71192"/>
    <w:rsid w:val="00F7308E"/>
    <w:rsid w:val="00F73AB9"/>
    <w:rsid w:val="00F73BD0"/>
    <w:rsid w:val="00F73C4D"/>
    <w:rsid w:val="00F74E86"/>
    <w:rsid w:val="00F764BF"/>
    <w:rsid w:val="00F76AFB"/>
    <w:rsid w:val="00F800C0"/>
    <w:rsid w:val="00F80970"/>
    <w:rsid w:val="00F80D27"/>
    <w:rsid w:val="00F81A49"/>
    <w:rsid w:val="00F81E94"/>
    <w:rsid w:val="00F8277D"/>
    <w:rsid w:val="00F836AA"/>
    <w:rsid w:val="00F8433E"/>
    <w:rsid w:val="00F86071"/>
    <w:rsid w:val="00F865DD"/>
    <w:rsid w:val="00F866BF"/>
    <w:rsid w:val="00F87213"/>
    <w:rsid w:val="00F90175"/>
    <w:rsid w:val="00F90771"/>
    <w:rsid w:val="00F912E9"/>
    <w:rsid w:val="00F92263"/>
    <w:rsid w:val="00F93040"/>
    <w:rsid w:val="00F934F2"/>
    <w:rsid w:val="00F93D25"/>
    <w:rsid w:val="00F946AA"/>
    <w:rsid w:val="00F95D06"/>
    <w:rsid w:val="00F96BF0"/>
    <w:rsid w:val="00FA0B60"/>
    <w:rsid w:val="00FA2DBC"/>
    <w:rsid w:val="00FA438E"/>
    <w:rsid w:val="00FA4E9A"/>
    <w:rsid w:val="00FA6869"/>
    <w:rsid w:val="00FB050E"/>
    <w:rsid w:val="00FB11DE"/>
    <w:rsid w:val="00FB18CF"/>
    <w:rsid w:val="00FB1DF2"/>
    <w:rsid w:val="00FB2F2A"/>
    <w:rsid w:val="00FB30D3"/>
    <w:rsid w:val="00FB41D8"/>
    <w:rsid w:val="00FB48FD"/>
    <w:rsid w:val="00FB7349"/>
    <w:rsid w:val="00FB774C"/>
    <w:rsid w:val="00FC20DB"/>
    <w:rsid w:val="00FC3276"/>
    <w:rsid w:val="00FC4897"/>
    <w:rsid w:val="00FC6188"/>
    <w:rsid w:val="00FC6B34"/>
    <w:rsid w:val="00FC6CAF"/>
    <w:rsid w:val="00FC76E4"/>
    <w:rsid w:val="00FC7A66"/>
    <w:rsid w:val="00FD00EA"/>
    <w:rsid w:val="00FD243F"/>
    <w:rsid w:val="00FD2AE3"/>
    <w:rsid w:val="00FD2BFC"/>
    <w:rsid w:val="00FD5D76"/>
    <w:rsid w:val="00FE0842"/>
    <w:rsid w:val="00FE2BD1"/>
    <w:rsid w:val="00FE2F2A"/>
    <w:rsid w:val="00FE34BF"/>
    <w:rsid w:val="00FE3555"/>
    <w:rsid w:val="00FE3775"/>
    <w:rsid w:val="00FE3F51"/>
    <w:rsid w:val="00FE51B2"/>
    <w:rsid w:val="00FE79E7"/>
    <w:rsid w:val="00FE7CA6"/>
    <w:rsid w:val="00FE7FC3"/>
    <w:rsid w:val="00FF0114"/>
    <w:rsid w:val="00FF1722"/>
    <w:rsid w:val="00FF26C9"/>
    <w:rsid w:val="00FF328B"/>
    <w:rsid w:val="00FF3DA8"/>
    <w:rsid w:val="00FF4B4D"/>
    <w:rsid w:val="00FF70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DD9D310-0500-471A-9287-B3B39EAC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pPr>
        <w:spacing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3872"/>
    <w:rPr>
      <w:rFonts w:ascii="Arial" w:hAnsi="Arial"/>
      <w:sz w:val="24"/>
    </w:rPr>
  </w:style>
  <w:style w:type="paragraph" w:styleId="berschrift1">
    <w:name w:val="heading 1"/>
    <w:basedOn w:val="Standard"/>
    <w:next w:val="Standard"/>
    <w:link w:val="berschrift1Zchn"/>
    <w:autoRedefine/>
    <w:qFormat/>
    <w:rsid w:val="00CF7F07"/>
    <w:pPr>
      <w:keepNext/>
      <w:numPr>
        <w:numId w:val="16"/>
      </w:numPr>
      <w:tabs>
        <w:tab w:val="left" w:pos="426"/>
      </w:tabs>
      <w:spacing w:before="360" w:after="60"/>
      <w:ind w:right="113"/>
      <w:outlineLvl w:val="0"/>
    </w:pPr>
    <w:rPr>
      <w:b/>
      <w:kern w:val="28"/>
      <w:sz w:val="32"/>
    </w:rPr>
  </w:style>
  <w:style w:type="paragraph" w:styleId="berschrift2">
    <w:name w:val="heading 2"/>
    <w:basedOn w:val="Standard"/>
    <w:next w:val="Standard"/>
    <w:autoRedefine/>
    <w:qFormat/>
    <w:rsid w:val="00493EDB"/>
    <w:pPr>
      <w:keepNext/>
      <w:numPr>
        <w:ilvl w:val="1"/>
        <w:numId w:val="16"/>
      </w:numPr>
      <w:tabs>
        <w:tab w:val="left" w:pos="567"/>
      </w:tabs>
      <w:ind w:left="0"/>
      <w:outlineLvl w:val="1"/>
    </w:pPr>
    <w:rPr>
      <w:b/>
      <w:noProof/>
      <w:sz w:val="28"/>
    </w:rPr>
  </w:style>
  <w:style w:type="paragraph" w:styleId="berschrift3">
    <w:name w:val="heading 3"/>
    <w:basedOn w:val="Standard"/>
    <w:next w:val="Standard"/>
    <w:autoRedefine/>
    <w:qFormat/>
    <w:rsid w:val="007E2549"/>
    <w:pPr>
      <w:keepNext/>
      <w:numPr>
        <w:ilvl w:val="2"/>
        <w:numId w:val="16"/>
      </w:numPr>
      <w:tabs>
        <w:tab w:val="clear" w:pos="340"/>
        <w:tab w:val="left" w:pos="709"/>
        <w:tab w:val="num" w:pos="851"/>
      </w:tabs>
      <w:spacing w:before="240" w:after="60"/>
      <w:ind w:firstLine="567"/>
      <w:outlineLvl w:val="2"/>
    </w:pPr>
    <w:rPr>
      <w:b/>
    </w:rPr>
  </w:style>
  <w:style w:type="paragraph" w:styleId="berschrift4">
    <w:name w:val="heading 4"/>
    <w:basedOn w:val="Standard"/>
    <w:next w:val="Standard"/>
    <w:qFormat/>
    <w:rsid w:val="00916F13"/>
    <w:pPr>
      <w:keepNext/>
      <w:jc w:val="center"/>
      <w:outlineLvl w:val="3"/>
    </w:pPr>
    <w:rPr>
      <w:rFonts w:ascii="Univers" w:hAnsi="Univers"/>
      <w:sz w:val="28"/>
    </w:rPr>
  </w:style>
  <w:style w:type="paragraph" w:styleId="berschrift5">
    <w:name w:val="heading 5"/>
    <w:basedOn w:val="Standard"/>
    <w:next w:val="Standard"/>
    <w:qFormat/>
    <w:rsid w:val="00093BC5"/>
    <w:pPr>
      <w:keepNext/>
      <w:numPr>
        <w:ilvl w:val="4"/>
        <w:numId w:val="7"/>
      </w:numPr>
      <w:outlineLvl w:val="4"/>
    </w:pPr>
    <w:rPr>
      <w:b/>
    </w:rPr>
  </w:style>
  <w:style w:type="paragraph" w:styleId="berschrift6">
    <w:name w:val="heading 6"/>
    <w:basedOn w:val="Standard"/>
    <w:next w:val="Standard"/>
    <w:qFormat/>
    <w:rsid w:val="00284CB9"/>
    <w:pPr>
      <w:spacing w:before="240" w:after="60"/>
      <w:outlineLvl w:val="5"/>
    </w:pPr>
    <w:rPr>
      <w:b/>
      <w:sz w:val="22"/>
    </w:rPr>
  </w:style>
  <w:style w:type="paragraph" w:styleId="berschrift7">
    <w:name w:val="heading 7"/>
    <w:basedOn w:val="Standard"/>
    <w:next w:val="Standard"/>
    <w:qFormat/>
    <w:rsid w:val="00093BC5"/>
    <w:pPr>
      <w:keepNext/>
      <w:numPr>
        <w:ilvl w:val="6"/>
        <w:numId w:val="7"/>
      </w:numPr>
      <w:outlineLvl w:val="6"/>
    </w:pPr>
    <w:rPr>
      <w:b/>
      <w:sz w:val="32"/>
    </w:rPr>
  </w:style>
  <w:style w:type="paragraph" w:styleId="berschrift8">
    <w:name w:val="heading 8"/>
    <w:basedOn w:val="Standard"/>
    <w:next w:val="Standard"/>
    <w:qFormat/>
    <w:rsid w:val="00093BC5"/>
    <w:pPr>
      <w:keepNext/>
      <w:numPr>
        <w:ilvl w:val="7"/>
        <w:numId w:val="7"/>
      </w:numPr>
      <w:outlineLvl w:val="7"/>
    </w:pPr>
    <w:rPr>
      <w:b/>
      <w:sz w:val="36"/>
    </w:rPr>
  </w:style>
  <w:style w:type="paragraph" w:styleId="berschrift9">
    <w:name w:val="heading 9"/>
    <w:basedOn w:val="Standard"/>
    <w:next w:val="Standard"/>
    <w:qFormat/>
    <w:rsid w:val="00093BC5"/>
    <w:pPr>
      <w:keepNext/>
      <w:numPr>
        <w:ilvl w:val="8"/>
        <w:numId w:val="7"/>
      </w:numPr>
      <w:outlineLvl w:val="8"/>
    </w:pPr>
    <w:rPr>
      <w:sz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FE2F2A"/>
    <w:pPr>
      <w:numPr>
        <w:numId w:val="1"/>
      </w:numPr>
      <w:tabs>
        <w:tab w:val="left" w:pos="1474"/>
        <w:tab w:val="right" w:leader="dot" w:pos="9356"/>
      </w:tabs>
      <w:ind w:right="284"/>
    </w:pPr>
    <w:rPr>
      <w:noProof/>
    </w:rPr>
  </w:style>
  <w:style w:type="paragraph" w:customStyle="1" w:styleId="Absatz">
    <w:name w:val="Absatz"/>
    <w:basedOn w:val="Standard"/>
    <w:semiHidden/>
    <w:rsid w:val="00FE2F2A"/>
    <w:pPr>
      <w:widowControl w:val="0"/>
      <w:spacing w:after="40" w:line="260" w:lineRule="atLeast"/>
      <w:jc w:val="both"/>
    </w:pPr>
    <w:rPr>
      <w:snapToGrid w:val="0"/>
      <w:sz w:val="20"/>
    </w:rPr>
  </w:style>
  <w:style w:type="paragraph" w:customStyle="1" w:styleId="Absatz2Ebene">
    <w:name w:val="Absatz 2.Ebene"/>
    <w:basedOn w:val="Absatz"/>
    <w:semiHidden/>
    <w:rsid w:val="00FE2F2A"/>
    <w:pPr>
      <w:numPr>
        <w:numId w:val="4"/>
      </w:numPr>
      <w:tabs>
        <w:tab w:val="left" w:pos="851"/>
      </w:tabs>
      <w:spacing w:before="20" w:after="20"/>
    </w:pPr>
  </w:style>
  <w:style w:type="paragraph" w:customStyle="1" w:styleId="Aufzhlung1Ebene">
    <w:name w:val="Aufzählung 1 Ebene"/>
    <w:basedOn w:val="Standard"/>
    <w:rsid w:val="00FE2F2A"/>
    <w:pPr>
      <w:numPr>
        <w:numId w:val="2"/>
      </w:numPr>
    </w:pPr>
  </w:style>
  <w:style w:type="paragraph" w:customStyle="1" w:styleId="Aufzhlung2Ebene">
    <w:name w:val="Aufzählung 2 Ebene"/>
    <w:basedOn w:val="Standard"/>
    <w:next w:val="Standard"/>
    <w:semiHidden/>
    <w:rsid w:val="00FE2F2A"/>
    <w:pPr>
      <w:numPr>
        <w:numId w:val="3"/>
      </w:numPr>
    </w:pPr>
  </w:style>
  <w:style w:type="paragraph" w:customStyle="1" w:styleId="Aufzhlungeinzeilig">
    <w:name w:val="Aufzählung einzeilig"/>
    <w:basedOn w:val="Standard"/>
    <w:semiHidden/>
    <w:rsid w:val="00FE2F2A"/>
    <w:pPr>
      <w:spacing w:before="60"/>
      <w:ind w:left="284" w:hanging="284"/>
      <w:jc w:val="both"/>
    </w:pPr>
  </w:style>
  <w:style w:type="paragraph" w:customStyle="1" w:styleId="AufzhlungsabsatzohneAbstand">
    <w:name w:val="Aufzählungsabsatz ohne Abstand"/>
    <w:basedOn w:val="Standard"/>
    <w:semiHidden/>
    <w:rsid w:val="00FE2F2A"/>
    <w:pPr>
      <w:overflowPunct w:val="0"/>
      <w:autoSpaceDE w:val="0"/>
      <w:autoSpaceDN w:val="0"/>
      <w:adjustRightInd w:val="0"/>
      <w:ind w:left="284" w:hanging="284"/>
      <w:jc w:val="both"/>
      <w:textAlignment w:val="baseline"/>
    </w:pPr>
  </w:style>
  <w:style w:type="paragraph" w:styleId="Aufzhlungszeichen4">
    <w:name w:val="List Bullet 4"/>
    <w:aliases w:val="Aufzählungszeichen 4 Char Char Char Char Char Char"/>
    <w:basedOn w:val="Standard"/>
    <w:autoRedefine/>
    <w:semiHidden/>
    <w:rsid w:val="00FE2F2A"/>
  </w:style>
  <w:style w:type="paragraph" w:styleId="Beschriftung">
    <w:name w:val="caption"/>
    <w:basedOn w:val="Standard"/>
    <w:next w:val="Standard"/>
    <w:qFormat/>
    <w:rsid w:val="00FE2F2A"/>
    <w:pPr>
      <w:spacing w:before="120" w:after="120"/>
    </w:pPr>
    <w:rPr>
      <w:b/>
    </w:rPr>
  </w:style>
  <w:style w:type="paragraph" w:customStyle="1" w:styleId="BeschriftunginBild">
    <w:name w:val="Beschriftung in Bild"/>
    <w:basedOn w:val="berschrift2"/>
    <w:semiHidden/>
    <w:rsid w:val="00FE2F2A"/>
    <w:rPr>
      <w:rFonts w:ascii="Times" w:hAnsi="Times"/>
      <w:bCs/>
      <w:i/>
      <w:iCs/>
      <w:sz w:val="32"/>
    </w:rPr>
  </w:style>
  <w:style w:type="paragraph" w:customStyle="1" w:styleId="BeschriftungmitAbbildungzusammen">
    <w:name w:val="Beschriftung mit Abbildung zusammen"/>
    <w:basedOn w:val="Beschriftung"/>
    <w:rsid w:val="00FE2F2A"/>
    <w:pPr>
      <w:keepNext/>
      <w:keepLines/>
      <w:ind w:left="1559" w:hanging="1559"/>
    </w:pPr>
    <w:rPr>
      <w:noProof/>
    </w:rPr>
  </w:style>
  <w:style w:type="character" w:styleId="BesuchterHyperlink">
    <w:name w:val="FollowedHyperlink"/>
    <w:rsid w:val="00FE2F2A"/>
    <w:rPr>
      <w:color w:val="800080"/>
      <w:u w:val="single"/>
    </w:rPr>
  </w:style>
  <w:style w:type="paragraph" w:customStyle="1" w:styleId="Textkrper21">
    <w:name w:val="Textkörper 21"/>
    <w:basedOn w:val="Standard"/>
    <w:semiHidden/>
    <w:rsid w:val="00FE2F2A"/>
    <w:pPr>
      <w:ind w:left="851" w:hanging="851"/>
      <w:jc w:val="both"/>
    </w:pPr>
    <w:rPr>
      <w:rFonts w:ascii="Helvetica" w:hAnsi="Helvetica"/>
      <w:sz w:val="20"/>
    </w:rPr>
  </w:style>
  <w:style w:type="paragraph" w:customStyle="1" w:styleId="Textkrper-Einzug21">
    <w:name w:val="Textkörper-Einzug 21"/>
    <w:basedOn w:val="Standard"/>
    <w:semiHidden/>
    <w:rsid w:val="00FE2F2A"/>
    <w:pPr>
      <w:spacing w:line="300" w:lineRule="atLeast"/>
      <w:ind w:left="709"/>
      <w:jc w:val="both"/>
    </w:pPr>
    <w:rPr>
      <w:rFonts w:ascii="Helvetica" w:hAnsi="Helvetica"/>
      <w:u w:val="dotted"/>
    </w:rPr>
  </w:style>
  <w:style w:type="paragraph" w:customStyle="1" w:styleId="Definition">
    <w:name w:val="Definition"/>
    <w:basedOn w:val="Standard"/>
    <w:rsid w:val="00FE2F2A"/>
    <w:pPr>
      <w:keepNext/>
      <w:keepLines/>
      <w:pBdr>
        <w:top w:val="single" w:sz="12" w:space="1" w:color="auto" w:shadow="1"/>
        <w:left w:val="single" w:sz="12" w:space="2" w:color="auto" w:shadow="1"/>
        <w:bottom w:val="single" w:sz="12" w:space="1" w:color="auto" w:shadow="1"/>
        <w:right w:val="single" w:sz="12" w:space="4" w:color="auto" w:shadow="1"/>
      </w:pBdr>
      <w:ind w:left="851" w:right="1701"/>
    </w:pPr>
  </w:style>
  <w:style w:type="paragraph" w:styleId="Dokumentstruktur">
    <w:name w:val="Document Map"/>
    <w:basedOn w:val="Standard"/>
    <w:semiHidden/>
    <w:rsid w:val="00FE2F2A"/>
    <w:pPr>
      <w:shd w:val="clear" w:color="auto" w:fill="000080"/>
    </w:pPr>
    <w:rPr>
      <w:rFonts w:ascii="Tahoma" w:hAnsi="Tahoma"/>
    </w:rPr>
  </w:style>
  <w:style w:type="character" w:styleId="Endnotenzeichen">
    <w:name w:val="endnote reference"/>
    <w:semiHidden/>
    <w:rsid w:val="00FE2F2A"/>
    <w:rPr>
      <w:vertAlign w:val="superscript"/>
    </w:rPr>
  </w:style>
  <w:style w:type="character" w:styleId="Fett">
    <w:name w:val="Strong"/>
    <w:qFormat/>
    <w:rsid w:val="00FE2F2A"/>
    <w:rPr>
      <w:rFonts w:ascii="Arial" w:hAnsi="Arial" w:hint="default"/>
      <w:b/>
      <w:bCs/>
    </w:rPr>
  </w:style>
  <w:style w:type="paragraph" w:customStyle="1" w:styleId="Formatvorlage1">
    <w:name w:val="Formatvorlage1"/>
    <w:basedOn w:val="Standard"/>
    <w:autoRedefine/>
    <w:semiHidden/>
    <w:rsid w:val="00FE2F2A"/>
    <w:rPr>
      <w:b/>
    </w:rPr>
  </w:style>
  <w:style w:type="paragraph" w:styleId="Funotentext">
    <w:name w:val="footnote text"/>
    <w:basedOn w:val="Standard"/>
    <w:autoRedefine/>
    <w:semiHidden/>
    <w:rsid w:val="00FE2F2A"/>
    <w:pPr>
      <w:ind w:left="142" w:hanging="142"/>
    </w:pPr>
    <w:rPr>
      <w:sz w:val="20"/>
    </w:rPr>
  </w:style>
  <w:style w:type="character" w:styleId="Funotenzeichen">
    <w:name w:val="footnote reference"/>
    <w:semiHidden/>
    <w:rsid w:val="00FE2F2A"/>
    <w:rPr>
      <w:vertAlign w:val="superscript"/>
    </w:rPr>
  </w:style>
  <w:style w:type="paragraph" w:styleId="Fuzeile">
    <w:name w:val="footer"/>
    <w:basedOn w:val="Standard"/>
    <w:link w:val="FuzeileZchn"/>
    <w:uiPriority w:val="99"/>
    <w:rsid w:val="00FE2F2A"/>
    <w:pPr>
      <w:tabs>
        <w:tab w:val="center" w:pos="4536"/>
        <w:tab w:val="right" w:pos="9072"/>
      </w:tabs>
    </w:pPr>
  </w:style>
  <w:style w:type="paragraph" w:customStyle="1" w:styleId="FuzeileQuer">
    <w:name w:val="Fußzeile_Quer"/>
    <w:basedOn w:val="Fuzeile"/>
    <w:semiHidden/>
    <w:rsid w:val="00FE2F2A"/>
    <w:pPr>
      <w:pBdr>
        <w:top w:val="single" w:sz="6" w:space="1" w:color="auto"/>
      </w:pBdr>
      <w:tabs>
        <w:tab w:val="clear" w:pos="4536"/>
        <w:tab w:val="clear" w:pos="9072"/>
        <w:tab w:val="right" w:pos="14600"/>
      </w:tabs>
      <w:jc w:val="both"/>
    </w:pPr>
    <w:rPr>
      <w:noProof/>
      <w:sz w:val="20"/>
    </w:rPr>
  </w:style>
  <w:style w:type="character" w:styleId="HTMLTastatur">
    <w:name w:val="HTML Keyboard"/>
    <w:semiHidden/>
    <w:rsid w:val="00FE2F2A"/>
    <w:rPr>
      <w:rFonts w:ascii="Arial" w:eastAsia="Courier New" w:hAnsi="Arial" w:cs="New York" w:hint="default"/>
      <w:b w:val="0"/>
      <w:bCs w:val="0"/>
      <w:i w:val="0"/>
      <w:iCs w:val="0"/>
      <w:color w:val="000080"/>
      <w:sz w:val="20"/>
      <w:szCs w:val="20"/>
    </w:rPr>
  </w:style>
  <w:style w:type="character" w:styleId="Hyperlink">
    <w:name w:val="Hyperlink"/>
    <w:uiPriority w:val="99"/>
    <w:rsid w:val="00FE2F2A"/>
    <w:rPr>
      <w:color w:val="0000FF"/>
      <w:u w:val="single"/>
    </w:rPr>
  </w:style>
  <w:style w:type="paragraph" w:styleId="Kopfzeile">
    <w:name w:val="header"/>
    <w:basedOn w:val="Standard"/>
    <w:link w:val="KopfzeileZchn"/>
    <w:uiPriority w:val="99"/>
    <w:rsid w:val="00FE2F2A"/>
    <w:pPr>
      <w:tabs>
        <w:tab w:val="center" w:pos="4536"/>
        <w:tab w:val="right" w:pos="9072"/>
      </w:tabs>
    </w:pPr>
  </w:style>
  <w:style w:type="paragraph" w:customStyle="1" w:styleId="KopfzeileQuer">
    <w:name w:val="Kopfzeile_Quer"/>
    <w:basedOn w:val="Kopfzeile"/>
    <w:semiHidden/>
    <w:rsid w:val="00FE2F2A"/>
    <w:pPr>
      <w:pBdr>
        <w:bottom w:val="single" w:sz="6" w:space="1" w:color="auto"/>
      </w:pBdr>
      <w:tabs>
        <w:tab w:val="clear" w:pos="4536"/>
        <w:tab w:val="clear" w:pos="9072"/>
        <w:tab w:val="right" w:pos="14600"/>
      </w:tabs>
      <w:jc w:val="both"/>
    </w:pPr>
    <w:rPr>
      <w:noProof/>
      <w:sz w:val="20"/>
    </w:rPr>
  </w:style>
  <w:style w:type="paragraph" w:customStyle="1" w:styleId="Literatur">
    <w:name w:val="Literatur"/>
    <w:basedOn w:val="Standard"/>
    <w:rsid w:val="00FE2F2A"/>
    <w:pPr>
      <w:overflowPunct w:val="0"/>
      <w:autoSpaceDE w:val="0"/>
      <w:autoSpaceDN w:val="0"/>
      <w:adjustRightInd w:val="0"/>
      <w:ind w:left="709" w:hanging="709"/>
      <w:jc w:val="both"/>
      <w:textAlignment w:val="baseline"/>
    </w:pPr>
  </w:style>
  <w:style w:type="character" w:customStyle="1" w:styleId="Max">
    <w:name w:val="Max."/>
    <w:semiHidden/>
    <w:rsid w:val="00FE2F2A"/>
    <w:rPr>
      <w:b/>
    </w:rPr>
  </w:style>
  <w:style w:type="paragraph" w:styleId="NurText">
    <w:name w:val="Plain Text"/>
    <w:basedOn w:val="Standard"/>
    <w:semiHidden/>
    <w:rsid w:val="00FE2F2A"/>
    <w:rPr>
      <w:rFonts w:ascii="Courier New" w:hAnsi="Courier New"/>
      <w:sz w:val="20"/>
    </w:rPr>
  </w:style>
  <w:style w:type="character" w:styleId="Seitenzahl">
    <w:name w:val="page number"/>
    <w:basedOn w:val="Absatz-Standardschriftart"/>
    <w:semiHidden/>
    <w:rsid w:val="00FE2F2A"/>
  </w:style>
  <w:style w:type="paragraph" w:styleId="StandardWeb">
    <w:name w:val="Normal (Web)"/>
    <w:basedOn w:val="Standard"/>
    <w:uiPriority w:val="99"/>
    <w:semiHidden/>
    <w:rsid w:val="00FE2F2A"/>
    <w:pPr>
      <w:spacing w:before="100" w:beforeAutospacing="1" w:after="100" w:afterAutospacing="1"/>
    </w:pPr>
    <w:rPr>
      <w:szCs w:val="24"/>
    </w:rPr>
  </w:style>
  <w:style w:type="paragraph" w:customStyle="1" w:styleId="StandardEnglisch">
    <w:name w:val="Standard Englisch"/>
    <w:basedOn w:val="Standard"/>
    <w:next w:val="Standard"/>
    <w:semiHidden/>
    <w:rsid w:val="00FE2F2A"/>
    <w:rPr>
      <w:lang w:val="en-US"/>
    </w:rPr>
  </w:style>
  <w:style w:type="paragraph" w:customStyle="1" w:styleId="TabelleohneSeitenumbruch">
    <w:name w:val="Tabelle ohne Seitenumbruch"/>
    <w:basedOn w:val="Standard"/>
    <w:rsid w:val="00FE2F2A"/>
    <w:pPr>
      <w:keepNext/>
    </w:pPr>
  </w:style>
  <w:style w:type="paragraph" w:styleId="Textkrper">
    <w:name w:val="Body Text"/>
    <w:basedOn w:val="Standard"/>
    <w:semiHidden/>
    <w:rsid w:val="00FE2F2A"/>
    <w:rPr>
      <w:b/>
    </w:rPr>
  </w:style>
  <w:style w:type="paragraph" w:styleId="Textkrper2">
    <w:name w:val="Body Text 2"/>
    <w:basedOn w:val="Standard"/>
    <w:semiHidden/>
    <w:rsid w:val="00FE2F2A"/>
    <w:rPr>
      <w:sz w:val="28"/>
    </w:rPr>
  </w:style>
  <w:style w:type="paragraph" w:styleId="Textkrper3">
    <w:name w:val="Body Text 3"/>
    <w:basedOn w:val="Standard"/>
    <w:semiHidden/>
    <w:rsid w:val="00FE2F2A"/>
    <w:rPr>
      <w:color w:val="000000"/>
    </w:rPr>
  </w:style>
  <w:style w:type="paragraph" w:styleId="Textkrper-Einzug2">
    <w:name w:val="Body Text Indent 2"/>
    <w:basedOn w:val="Standard"/>
    <w:semiHidden/>
    <w:rsid w:val="00FE2F2A"/>
    <w:pPr>
      <w:ind w:left="993" w:hanging="567"/>
    </w:pPr>
    <w:rPr>
      <w:szCs w:val="12"/>
    </w:rPr>
  </w:style>
  <w:style w:type="paragraph" w:styleId="Textkrper-Einzug3">
    <w:name w:val="Body Text Indent 3"/>
    <w:basedOn w:val="Standard"/>
    <w:semiHidden/>
    <w:rsid w:val="00FE2F2A"/>
    <w:pPr>
      <w:tabs>
        <w:tab w:val="left" w:pos="2694"/>
      </w:tabs>
      <w:ind w:left="709" w:hanging="709"/>
    </w:pPr>
  </w:style>
  <w:style w:type="paragraph" w:styleId="Textkrper-Zeileneinzug">
    <w:name w:val="Body Text Indent"/>
    <w:basedOn w:val="Standard"/>
    <w:semiHidden/>
    <w:rsid w:val="00FE2F2A"/>
    <w:pPr>
      <w:ind w:left="567" w:hanging="567"/>
    </w:pPr>
  </w:style>
  <w:style w:type="paragraph" w:styleId="Verzeichnis1">
    <w:name w:val="toc 1"/>
    <w:basedOn w:val="Standard"/>
    <w:next w:val="Standard"/>
    <w:autoRedefine/>
    <w:uiPriority w:val="39"/>
    <w:qFormat/>
    <w:rsid w:val="003C42C4"/>
    <w:pPr>
      <w:spacing w:before="120" w:after="120"/>
    </w:pPr>
    <w:rPr>
      <w:rFonts w:ascii="Calibri" w:hAnsi="Calibri"/>
      <w:b/>
      <w:bCs/>
      <w:caps/>
      <w:sz w:val="20"/>
    </w:rPr>
  </w:style>
  <w:style w:type="paragraph" w:styleId="Verzeichnis2">
    <w:name w:val="toc 2"/>
    <w:basedOn w:val="Standard"/>
    <w:next w:val="Standard"/>
    <w:autoRedefine/>
    <w:uiPriority w:val="39"/>
    <w:qFormat/>
    <w:rsid w:val="00D6281A"/>
    <w:pPr>
      <w:ind w:left="240"/>
    </w:pPr>
    <w:rPr>
      <w:rFonts w:ascii="Calibri" w:hAnsi="Calibri"/>
      <w:smallCaps/>
      <w:sz w:val="20"/>
    </w:rPr>
  </w:style>
  <w:style w:type="paragraph" w:styleId="Verzeichnis3">
    <w:name w:val="toc 3"/>
    <w:basedOn w:val="Standard"/>
    <w:next w:val="Standard"/>
    <w:autoRedefine/>
    <w:uiPriority w:val="39"/>
    <w:qFormat/>
    <w:rsid w:val="00D6281A"/>
    <w:pPr>
      <w:ind w:left="480"/>
    </w:pPr>
    <w:rPr>
      <w:rFonts w:ascii="Calibri" w:hAnsi="Calibri"/>
      <w:i/>
      <w:iCs/>
      <w:sz w:val="20"/>
    </w:rPr>
  </w:style>
  <w:style w:type="paragraph" w:styleId="Verzeichnis4">
    <w:name w:val="toc 4"/>
    <w:basedOn w:val="Standard"/>
    <w:next w:val="Standard"/>
    <w:autoRedefine/>
    <w:semiHidden/>
    <w:rsid w:val="00FE2F2A"/>
    <w:pPr>
      <w:ind w:left="720"/>
    </w:pPr>
    <w:rPr>
      <w:rFonts w:ascii="Calibri" w:hAnsi="Calibri"/>
      <w:sz w:val="18"/>
      <w:szCs w:val="18"/>
    </w:rPr>
  </w:style>
  <w:style w:type="paragraph" w:styleId="Verzeichnis5">
    <w:name w:val="toc 5"/>
    <w:basedOn w:val="Standard"/>
    <w:next w:val="Standard"/>
    <w:autoRedefine/>
    <w:semiHidden/>
    <w:rsid w:val="00FE2F2A"/>
    <w:pPr>
      <w:ind w:left="960"/>
    </w:pPr>
    <w:rPr>
      <w:rFonts w:ascii="Calibri" w:hAnsi="Calibri"/>
      <w:sz w:val="18"/>
      <w:szCs w:val="18"/>
    </w:rPr>
  </w:style>
  <w:style w:type="paragraph" w:styleId="Verzeichnis6">
    <w:name w:val="toc 6"/>
    <w:basedOn w:val="Standard"/>
    <w:next w:val="Standard"/>
    <w:autoRedefine/>
    <w:semiHidden/>
    <w:rsid w:val="00FE2F2A"/>
    <w:pPr>
      <w:ind w:left="1200"/>
    </w:pPr>
    <w:rPr>
      <w:rFonts w:ascii="Calibri" w:hAnsi="Calibri"/>
      <w:sz w:val="18"/>
      <w:szCs w:val="18"/>
    </w:rPr>
  </w:style>
  <w:style w:type="paragraph" w:styleId="Verzeichnis7">
    <w:name w:val="toc 7"/>
    <w:basedOn w:val="Standard"/>
    <w:next w:val="Standard"/>
    <w:autoRedefine/>
    <w:semiHidden/>
    <w:rsid w:val="00FE2F2A"/>
    <w:pPr>
      <w:ind w:left="1440"/>
    </w:pPr>
    <w:rPr>
      <w:rFonts w:ascii="Calibri" w:hAnsi="Calibri"/>
      <w:sz w:val="18"/>
      <w:szCs w:val="18"/>
    </w:rPr>
  </w:style>
  <w:style w:type="paragraph" w:styleId="Verzeichnis8">
    <w:name w:val="toc 8"/>
    <w:basedOn w:val="Standard"/>
    <w:next w:val="Standard"/>
    <w:autoRedefine/>
    <w:semiHidden/>
    <w:rsid w:val="00FE2F2A"/>
    <w:pPr>
      <w:ind w:left="1680"/>
    </w:pPr>
    <w:rPr>
      <w:rFonts w:ascii="Calibri" w:hAnsi="Calibri"/>
      <w:sz w:val="18"/>
      <w:szCs w:val="18"/>
    </w:rPr>
  </w:style>
  <w:style w:type="paragraph" w:styleId="Verzeichnis9">
    <w:name w:val="toc 9"/>
    <w:basedOn w:val="Standard"/>
    <w:next w:val="Standard"/>
    <w:autoRedefine/>
    <w:semiHidden/>
    <w:rsid w:val="00FE2F2A"/>
    <w:pPr>
      <w:ind w:left="1920"/>
    </w:pPr>
    <w:rPr>
      <w:rFonts w:ascii="Calibri" w:hAnsi="Calibri"/>
      <w:sz w:val="18"/>
      <w:szCs w:val="18"/>
    </w:rPr>
  </w:style>
  <w:style w:type="paragraph" w:customStyle="1" w:styleId="Vorteil2">
    <w:name w:val="Vorteil 2"/>
    <w:basedOn w:val="Standard"/>
    <w:semiHidden/>
    <w:rsid w:val="00FE2F2A"/>
  </w:style>
  <w:style w:type="paragraph" w:customStyle="1" w:styleId="Anhang1">
    <w:name w:val="Anhang 1"/>
    <w:basedOn w:val="Standard"/>
    <w:rsid w:val="00294BFA"/>
    <w:pPr>
      <w:numPr>
        <w:ilvl w:val="1"/>
        <w:numId w:val="9"/>
      </w:numPr>
      <w:spacing w:line="280" w:lineRule="atLeast"/>
    </w:pPr>
    <w:rPr>
      <w:sz w:val="22"/>
    </w:rPr>
  </w:style>
  <w:style w:type="paragraph" w:customStyle="1" w:styleId="Anhang2">
    <w:name w:val="Anhang 2"/>
    <w:basedOn w:val="Anhang1"/>
    <w:autoRedefine/>
    <w:rsid w:val="00294BFA"/>
    <w:pPr>
      <w:numPr>
        <w:ilvl w:val="0"/>
      </w:numPr>
    </w:pPr>
  </w:style>
  <w:style w:type="paragraph" w:customStyle="1" w:styleId="1Anhang">
    <w:name w:val="1 Anhang"/>
    <w:basedOn w:val="Anhang1"/>
    <w:rsid w:val="00093BC5"/>
    <w:pPr>
      <w:numPr>
        <w:ilvl w:val="0"/>
        <w:numId w:val="6"/>
      </w:numPr>
    </w:pPr>
  </w:style>
  <w:style w:type="paragraph" w:customStyle="1" w:styleId="2Anhang">
    <w:name w:val="2 Anhang"/>
    <w:basedOn w:val="1Anhang"/>
    <w:autoRedefine/>
    <w:rsid w:val="00093BC5"/>
    <w:pPr>
      <w:numPr>
        <w:ilvl w:val="2"/>
        <w:numId w:val="8"/>
      </w:numPr>
    </w:pPr>
  </w:style>
  <w:style w:type="paragraph" w:customStyle="1" w:styleId="3Anhang">
    <w:name w:val="3 Anhang"/>
    <w:basedOn w:val="1Anhang"/>
    <w:autoRedefine/>
    <w:rsid w:val="00093BC5"/>
    <w:pPr>
      <w:numPr>
        <w:numId w:val="5"/>
      </w:numPr>
    </w:pPr>
  </w:style>
  <w:style w:type="paragraph" w:styleId="Sprechblasentext">
    <w:name w:val="Balloon Text"/>
    <w:basedOn w:val="Standard"/>
    <w:link w:val="SprechblasentextZchn"/>
    <w:rsid w:val="00F06B7D"/>
    <w:pPr>
      <w:spacing w:line="240" w:lineRule="auto"/>
    </w:pPr>
    <w:rPr>
      <w:rFonts w:ascii="Tahoma" w:hAnsi="Tahoma" w:cs="Tahoma"/>
      <w:sz w:val="16"/>
      <w:szCs w:val="16"/>
    </w:rPr>
  </w:style>
  <w:style w:type="character" w:customStyle="1" w:styleId="SprechblasentextZchn">
    <w:name w:val="Sprechblasentext Zchn"/>
    <w:link w:val="Sprechblasentext"/>
    <w:rsid w:val="00F06B7D"/>
    <w:rPr>
      <w:rFonts w:ascii="Tahoma" w:hAnsi="Tahoma" w:cs="Tahoma"/>
      <w:sz w:val="16"/>
      <w:szCs w:val="16"/>
    </w:rPr>
  </w:style>
  <w:style w:type="character" w:customStyle="1" w:styleId="KopfzeileZchn">
    <w:name w:val="Kopfzeile Zchn"/>
    <w:link w:val="Kopfzeile"/>
    <w:uiPriority w:val="99"/>
    <w:rsid w:val="00081F4B"/>
    <w:rPr>
      <w:rFonts w:ascii="Arial" w:hAnsi="Arial"/>
      <w:sz w:val="22"/>
    </w:rPr>
  </w:style>
  <w:style w:type="character" w:customStyle="1" w:styleId="FuzeileZchn">
    <w:name w:val="Fußzeile Zchn"/>
    <w:link w:val="Fuzeile"/>
    <w:uiPriority w:val="99"/>
    <w:rsid w:val="003F6CF5"/>
    <w:rPr>
      <w:rFonts w:ascii="Arial" w:hAnsi="Arial"/>
      <w:sz w:val="22"/>
    </w:rPr>
  </w:style>
  <w:style w:type="paragraph" w:styleId="Inhaltsverzeichnisberschrift">
    <w:name w:val="TOC Heading"/>
    <w:basedOn w:val="berschrift1"/>
    <w:next w:val="Standard"/>
    <w:uiPriority w:val="39"/>
    <w:semiHidden/>
    <w:unhideWhenUsed/>
    <w:qFormat/>
    <w:rsid w:val="003F6CF5"/>
    <w:pPr>
      <w:keepLines/>
      <w:numPr>
        <w:numId w:val="0"/>
      </w:numPr>
      <w:spacing w:before="480" w:after="0" w:line="276" w:lineRule="auto"/>
      <w:ind w:right="0"/>
      <w:outlineLvl w:val="9"/>
    </w:pPr>
    <w:rPr>
      <w:rFonts w:ascii="Cambria" w:hAnsi="Cambria"/>
      <w:bCs/>
      <w:color w:val="365F91"/>
      <w:kern w:val="0"/>
      <w:sz w:val="28"/>
      <w:szCs w:val="28"/>
    </w:rPr>
  </w:style>
  <w:style w:type="paragraph" w:styleId="Titel">
    <w:name w:val="Title"/>
    <w:basedOn w:val="Standard"/>
    <w:next w:val="Standard"/>
    <w:link w:val="TitelZchn"/>
    <w:qFormat/>
    <w:rsid w:val="00BE23E9"/>
    <w:pPr>
      <w:spacing w:before="240" w:after="60"/>
      <w:jc w:val="center"/>
      <w:outlineLvl w:val="0"/>
    </w:pPr>
    <w:rPr>
      <w:rFonts w:ascii="Cambria" w:hAnsi="Cambria"/>
      <w:b/>
      <w:bCs/>
      <w:kern w:val="28"/>
      <w:sz w:val="32"/>
      <w:szCs w:val="32"/>
    </w:rPr>
  </w:style>
  <w:style w:type="character" w:customStyle="1" w:styleId="TitelZchn">
    <w:name w:val="Titel Zchn"/>
    <w:link w:val="Titel"/>
    <w:rsid w:val="00BE23E9"/>
    <w:rPr>
      <w:rFonts w:ascii="Cambria" w:eastAsia="Times New Roman" w:hAnsi="Cambria" w:cs="Times New Roman"/>
      <w:b/>
      <w:bCs/>
      <w:kern w:val="28"/>
      <w:sz w:val="32"/>
      <w:szCs w:val="32"/>
    </w:rPr>
  </w:style>
  <w:style w:type="character" w:customStyle="1" w:styleId="berschrift1Zchn">
    <w:name w:val="Überschrift 1 Zchn"/>
    <w:link w:val="berschrift1"/>
    <w:uiPriority w:val="9"/>
    <w:rsid w:val="00CF7F07"/>
    <w:rPr>
      <w:rFonts w:ascii="Arial" w:hAnsi="Arial"/>
      <w:b/>
      <w:kern w:val="28"/>
      <w:sz w:val="32"/>
    </w:rPr>
  </w:style>
  <w:style w:type="paragraph" w:styleId="KeinLeerraum">
    <w:name w:val="No Spacing"/>
    <w:link w:val="KeinLeerraumZchn"/>
    <w:uiPriority w:val="1"/>
    <w:qFormat/>
    <w:rsid w:val="00564312"/>
    <w:rPr>
      <w:rFonts w:ascii="Calibri" w:hAnsi="Calibri"/>
      <w:sz w:val="22"/>
      <w:szCs w:val="22"/>
    </w:rPr>
  </w:style>
  <w:style w:type="character" w:customStyle="1" w:styleId="KeinLeerraumZchn">
    <w:name w:val="Kein Leerraum Zchn"/>
    <w:link w:val="KeinLeerraum"/>
    <w:uiPriority w:val="1"/>
    <w:rsid w:val="00564312"/>
    <w:rPr>
      <w:rFonts w:ascii="Calibri" w:hAnsi="Calibri"/>
      <w:sz w:val="22"/>
      <w:szCs w:val="22"/>
    </w:rPr>
  </w:style>
  <w:style w:type="paragraph" w:customStyle="1" w:styleId="CEC00D05F4354E1094F28D836D46DBBF">
    <w:name w:val="CEC00D05F4354E1094F28D836D46DBBF"/>
    <w:rsid w:val="00564312"/>
    <w:pPr>
      <w:spacing w:after="200" w:line="276" w:lineRule="auto"/>
    </w:pPr>
    <w:rPr>
      <w:rFonts w:ascii="Calibri" w:hAnsi="Calibri"/>
      <w:sz w:val="22"/>
      <w:szCs w:val="22"/>
    </w:rPr>
  </w:style>
  <w:style w:type="numbering" w:customStyle="1" w:styleId="T2000">
    <w:name w:val="T2000"/>
    <w:rsid w:val="00A80FD0"/>
    <w:pPr>
      <w:numPr>
        <w:numId w:val="10"/>
      </w:numPr>
    </w:pPr>
  </w:style>
  <w:style w:type="numbering" w:customStyle="1" w:styleId="T20001">
    <w:name w:val="T2000_1"/>
    <w:rsid w:val="00601792"/>
    <w:pPr>
      <w:numPr>
        <w:numId w:val="12"/>
      </w:numPr>
    </w:pPr>
  </w:style>
  <w:style w:type="paragraph" w:customStyle="1" w:styleId="Formatvorlage2">
    <w:name w:val="Formatvorlage2"/>
    <w:basedOn w:val="berschrift1"/>
    <w:next w:val="berschrift1"/>
    <w:qFormat/>
    <w:rsid w:val="00601792"/>
    <w:pPr>
      <w:numPr>
        <w:numId w:val="14"/>
      </w:numPr>
    </w:pPr>
  </w:style>
  <w:style w:type="paragraph" w:styleId="Literaturverzeichnis">
    <w:name w:val="Bibliography"/>
    <w:basedOn w:val="Standard"/>
    <w:next w:val="Standard"/>
    <w:uiPriority w:val="37"/>
    <w:unhideWhenUsed/>
    <w:rsid w:val="007940A6"/>
  </w:style>
  <w:style w:type="paragraph" w:customStyle="1" w:styleId="Code">
    <w:name w:val="Code"/>
    <w:basedOn w:val="Standard"/>
    <w:link w:val="CodeZchn"/>
    <w:qFormat/>
    <w:rsid w:val="00E04D26"/>
    <w:pPr>
      <w:spacing w:line="240" w:lineRule="auto"/>
    </w:pPr>
    <w:rPr>
      <w:i/>
      <w:sz w:val="22"/>
    </w:rPr>
  </w:style>
  <w:style w:type="character" w:customStyle="1" w:styleId="CodeZchn">
    <w:name w:val="Code Zchn"/>
    <w:basedOn w:val="Absatz-Standardschriftart"/>
    <w:link w:val="Code"/>
    <w:rsid w:val="00E04D26"/>
    <w:rPr>
      <w:rFonts w:ascii="Arial" w:hAnsi="Arial"/>
      <w:i/>
      <w:sz w:val="22"/>
    </w:rPr>
  </w:style>
  <w:style w:type="paragraph" w:customStyle="1" w:styleId="Codeneu">
    <w:name w:val="Code_neu"/>
    <w:basedOn w:val="Standard"/>
    <w:link w:val="CodeneuZchn"/>
    <w:qFormat/>
    <w:rsid w:val="007A2B59"/>
    <w:pPr>
      <w:spacing w:line="288" w:lineRule="auto"/>
    </w:pPr>
    <w:rPr>
      <w:i/>
      <w:sz w:val="22"/>
      <w:lang w:val="en-US"/>
    </w:rPr>
  </w:style>
  <w:style w:type="character" w:customStyle="1" w:styleId="CodeneuZchn">
    <w:name w:val="Code_neu Zchn"/>
    <w:basedOn w:val="Absatz-Standardschriftart"/>
    <w:link w:val="Codeneu"/>
    <w:rsid w:val="007A2B59"/>
    <w:rPr>
      <w:rFonts w:ascii="Arial" w:hAnsi="Arial"/>
      <w:i/>
      <w:sz w:val="22"/>
      <w:lang w:val="en-US"/>
    </w:rPr>
  </w:style>
  <w:style w:type="character" w:styleId="Platzhaltertext">
    <w:name w:val="Placeholder Text"/>
    <w:basedOn w:val="Absatz-Standardschriftart"/>
    <w:uiPriority w:val="99"/>
    <w:semiHidden/>
    <w:rsid w:val="00086BD3"/>
    <w:rPr>
      <w:color w:val="808080"/>
    </w:rPr>
  </w:style>
  <w:style w:type="paragraph" w:styleId="Listenabsatz">
    <w:name w:val="List Paragraph"/>
    <w:basedOn w:val="Standard"/>
    <w:uiPriority w:val="34"/>
    <w:qFormat/>
    <w:rsid w:val="00B775D3"/>
    <w:pPr>
      <w:ind w:left="720"/>
      <w:contextualSpacing/>
    </w:pPr>
  </w:style>
  <w:style w:type="character" w:styleId="Kommentarzeichen">
    <w:name w:val="annotation reference"/>
    <w:basedOn w:val="Absatz-Standardschriftart"/>
    <w:semiHidden/>
    <w:unhideWhenUsed/>
    <w:rsid w:val="0003593F"/>
    <w:rPr>
      <w:sz w:val="16"/>
      <w:szCs w:val="16"/>
    </w:rPr>
  </w:style>
  <w:style w:type="paragraph" w:styleId="Kommentartext">
    <w:name w:val="annotation text"/>
    <w:basedOn w:val="Standard"/>
    <w:link w:val="KommentartextZchn"/>
    <w:semiHidden/>
    <w:unhideWhenUsed/>
    <w:rsid w:val="0003593F"/>
    <w:pPr>
      <w:spacing w:line="240" w:lineRule="auto"/>
    </w:pPr>
    <w:rPr>
      <w:sz w:val="20"/>
    </w:rPr>
  </w:style>
  <w:style w:type="character" w:customStyle="1" w:styleId="KommentartextZchn">
    <w:name w:val="Kommentartext Zchn"/>
    <w:basedOn w:val="Absatz-Standardschriftart"/>
    <w:link w:val="Kommentartext"/>
    <w:semiHidden/>
    <w:rsid w:val="0003593F"/>
    <w:rPr>
      <w:rFonts w:ascii="Arial" w:hAnsi="Arial"/>
    </w:rPr>
  </w:style>
  <w:style w:type="paragraph" w:styleId="Kommentarthema">
    <w:name w:val="annotation subject"/>
    <w:basedOn w:val="Kommentartext"/>
    <w:next w:val="Kommentartext"/>
    <w:link w:val="KommentarthemaZchn"/>
    <w:semiHidden/>
    <w:unhideWhenUsed/>
    <w:rsid w:val="0003593F"/>
    <w:rPr>
      <w:b/>
      <w:bCs/>
    </w:rPr>
  </w:style>
  <w:style w:type="character" w:customStyle="1" w:styleId="KommentarthemaZchn">
    <w:name w:val="Kommentarthema Zchn"/>
    <w:basedOn w:val="KommentartextZchn"/>
    <w:link w:val="Kommentarthema"/>
    <w:semiHidden/>
    <w:rsid w:val="0003593F"/>
    <w:rPr>
      <w:rFonts w:ascii="Arial" w:hAnsi="Arial"/>
      <w:b/>
      <w:bCs/>
    </w:rPr>
  </w:style>
  <w:style w:type="character" w:customStyle="1" w:styleId="5yl5">
    <w:name w:val="_5yl5"/>
    <w:basedOn w:val="Absatz-Standardschriftart"/>
    <w:rsid w:val="000E1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5538">
      <w:bodyDiv w:val="1"/>
      <w:marLeft w:val="0"/>
      <w:marRight w:val="0"/>
      <w:marTop w:val="0"/>
      <w:marBottom w:val="0"/>
      <w:divBdr>
        <w:top w:val="none" w:sz="0" w:space="0" w:color="auto"/>
        <w:left w:val="none" w:sz="0" w:space="0" w:color="auto"/>
        <w:bottom w:val="none" w:sz="0" w:space="0" w:color="auto"/>
        <w:right w:val="none" w:sz="0" w:space="0" w:color="auto"/>
      </w:divBdr>
    </w:div>
    <w:div w:id="121730658">
      <w:bodyDiv w:val="1"/>
      <w:marLeft w:val="0"/>
      <w:marRight w:val="0"/>
      <w:marTop w:val="0"/>
      <w:marBottom w:val="0"/>
      <w:divBdr>
        <w:top w:val="none" w:sz="0" w:space="0" w:color="auto"/>
        <w:left w:val="none" w:sz="0" w:space="0" w:color="auto"/>
        <w:bottom w:val="none" w:sz="0" w:space="0" w:color="auto"/>
        <w:right w:val="none" w:sz="0" w:space="0" w:color="auto"/>
      </w:divBdr>
    </w:div>
    <w:div w:id="146750607">
      <w:bodyDiv w:val="1"/>
      <w:marLeft w:val="0"/>
      <w:marRight w:val="0"/>
      <w:marTop w:val="0"/>
      <w:marBottom w:val="0"/>
      <w:divBdr>
        <w:top w:val="none" w:sz="0" w:space="0" w:color="auto"/>
        <w:left w:val="none" w:sz="0" w:space="0" w:color="auto"/>
        <w:bottom w:val="none" w:sz="0" w:space="0" w:color="auto"/>
        <w:right w:val="none" w:sz="0" w:space="0" w:color="auto"/>
      </w:divBdr>
    </w:div>
    <w:div w:id="152455970">
      <w:bodyDiv w:val="1"/>
      <w:marLeft w:val="0"/>
      <w:marRight w:val="0"/>
      <w:marTop w:val="0"/>
      <w:marBottom w:val="0"/>
      <w:divBdr>
        <w:top w:val="none" w:sz="0" w:space="0" w:color="auto"/>
        <w:left w:val="none" w:sz="0" w:space="0" w:color="auto"/>
        <w:bottom w:val="none" w:sz="0" w:space="0" w:color="auto"/>
        <w:right w:val="none" w:sz="0" w:space="0" w:color="auto"/>
      </w:divBdr>
    </w:div>
    <w:div w:id="155340766">
      <w:bodyDiv w:val="1"/>
      <w:marLeft w:val="0"/>
      <w:marRight w:val="0"/>
      <w:marTop w:val="0"/>
      <w:marBottom w:val="0"/>
      <w:divBdr>
        <w:top w:val="none" w:sz="0" w:space="0" w:color="auto"/>
        <w:left w:val="none" w:sz="0" w:space="0" w:color="auto"/>
        <w:bottom w:val="none" w:sz="0" w:space="0" w:color="auto"/>
        <w:right w:val="none" w:sz="0" w:space="0" w:color="auto"/>
      </w:divBdr>
    </w:div>
    <w:div w:id="179974599">
      <w:bodyDiv w:val="1"/>
      <w:marLeft w:val="0"/>
      <w:marRight w:val="0"/>
      <w:marTop w:val="0"/>
      <w:marBottom w:val="0"/>
      <w:divBdr>
        <w:top w:val="none" w:sz="0" w:space="0" w:color="auto"/>
        <w:left w:val="none" w:sz="0" w:space="0" w:color="auto"/>
        <w:bottom w:val="none" w:sz="0" w:space="0" w:color="auto"/>
        <w:right w:val="none" w:sz="0" w:space="0" w:color="auto"/>
      </w:divBdr>
    </w:div>
    <w:div w:id="186529669">
      <w:bodyDiv w:val="1"/>
      <w:marLeft w:val="0"/>
      <w:marRight w:val="0"/>
      <w:marTop w:val="0"/>
      <w:marBottom w:val="0"/>
      <w:divBdr>
        <w:top w:val="none" w:sz="0" w:space="0" w:color="auto"/>
        <w:left w:val="none" w:sz="0" w:space="0" w:color="auto"/>
        <w:bottom w:val="none" w:sz="0" w:space="0" w:color="auto"/>
        <w:right w:val="none" w:sz="0" w:space="0" w:color="auto"/>
      </w:divBdr>
    </w:div>
    <w:div w:id="189148959">
      <w:bodyDiv w:val="1"/>
      <w:marLeft w:val="0"/>
      <w:marRight w:val="0"/>
      <w:marTop w:val="0"/>
      <w:marBottom w:val="0"/>
      <w:divBdr>
        <w:top w:val="none" w:sz="0" w:space="0" w:color="auto"/>
        <w:left w:val="none" w:sz="0" w:space="0" w:color="auto"/>
        <w:bottom w:val="none" w:sz="0" w:space="0" w:color="auto"/>
        <w:right w:val="none" w:sz="0" w:space="0" w:color="auto"/>
      </w:divBdr>
      <w:divsChild>
        <w:div w:id="2111781525">
          <w:marLeft w:val="0"/>
          <w:marRight w:val="0"/>
          <w:marTop w:val="0"/>
          <w:marBottom w:val="0"/>
          <w:divBdr>
            <w:top w:val="none" w:sz="0" w:space="0" w:color="auto"/>
            <w:left w:val="none" w:sz="0" w:space="0" w:color="auto"/>
            <w:bottom w:val="none" w:sz="0" w:space="0" w:color="auto"/>
            <w:right w:val="none" w:sz="0" w:space="0" w:color="auto"/>
          </w:divBdr>
        </w:div>
      </w:divsChild>
    </w:div>
    <w:div w:id="209458039">
      <w:bodyDiv w:val="1"/>
      <w:marLeft w:val="0"/>
      <w:marRight w:val="0"/>
      <w:marTop w:val="0"/>
      <w:marBottom w:val="0"/>
      <w:divBdr>
        <w:top w:val="none" w:sz="0" w:space="0" w:color="auto"/>
        <w:left w:val="none" w:sz="0" w:space="0" w:color="auto"/>
        <w:bottom w:val="none" w:sz="0" w:space="0" w:color="auto"/>
        <w:right w:val="none" w:sz="0" w:space="0" w:color="auto"/>
      </w:divBdr>
    </w:div>
    <w:div w:id="271596159">
      <w:bodyDiv w:val="1"/>
      <w:marLeft w:val="0"/>
      <w:marRight w:val="0"/>
      <w:marTop w:val="0"/>
      <w:marBottom w:val="0"/>
      <w:divBdr>
        <w:top w:val="none" w:sz="0" w:space="0" w:color="auto"/>
        <w:left w:val="none" w:sz="0" w:space="0" w:color="auto"/>
        <w:bottom w:val="none" w:sz="0" w:space="0" w:color="auto"/>
        <w:right w:val="none" w:sz="0" w:space="0" w:color="auto"/>
      </w:divBdr>
    </w:div>
    <w:div w:id="273175188">
      <w:bodyDiv w:val="1"/>
      <w:marLeft w:val="0"/>
      <w:marRight w:val="0"/>
      <w:marTop w:val="0"/>
      <w:marBottom w:val="0"/>
      <w:divBdr>
        <w:top w:val="none" w:sz="0" w:space="0" w:color="auto"/>
        <w:left w:val="none" w:sz="0" w:space="0" w:color="auto"/>
        <w:bottom w:val="none" w:sz="0" w:space="0" w:color="auto"/>
        <w:right w:val="none" w:sz="0" w:space="0" w:color="auto"/>
      </w:divBdr>
    </w:div>
    <w:div w:id="281228493">
      <w:bodyDiv w:val="1"/>
      <w:marLeft w:val="0"/>
      <w:marRight w:val="0"/>
      <w:marTop w:val="0"/>
      <w:marBottom w:val="0"/>
      <w:divBdr>
        <w:top w:val="none" w:sz="0" w:space="0" w:color="auto"/>
        <w:left w:val="none" w:sz="0" w:space="0" w:color="auto"/>
        <w:bottom w:val="none" w:sz="0" w:space="0" w:color="auto"/>
        <w:right w:val="none" w:sz="0" w:space="0" w:color="auto"/>
      </w:divBdr>
    </w:div>
    <w:div w:id="286012352">
      <w:bodyDiv w:val="1"/>
      <w:marLeft w:val="0"/>
      <w:marRight w:val="0"/>
      <w:marTop w:val="0"/>
      <w:marBottom w:val="0"/>
      <w:divBdr>
        <w:top w:val="none" w:sz="0" w:space="0" w:color="auto"/>
        <w:left w:val="none" w:sz="0" w:space="0" w:color="auto"/>
        <w:bottom w:val="none" w:sz="0" w:space="0" w:color="auto"/>
        <w:right w:val="none" w:sz="0" w:space="0" w:color="auto"/>
      </w:divBdr>
    </w:div>
    <w:div w:id="296381699">
      <w:bodyDiv w:val="1"/>
      <w:marLeft w:val="0"/>
      <w:marRight w:val="0"/>
      <w:marTop w:val="0"/>
      <w:marBottom w:val="0"/>
      <w:divBdr>
        <w:top w:val="none" w:sz="0" w:space="0" w:color="auto"/>
        <w:left w:val="none" w:sz="0" w:space="0" w:color="auto"/>
        <w:bottom w:val="none" w:sz="0" w:space="0" w:color="auto"/>
        <w:right w:val="none" w:sz="0" w:space="0" w:color="auto"/>
      </w:divBdr>
    </w:div>
    <w:div w:id="300353645">
      <w:bodyDiv w:val="1"/>
      <w:marLeft w:val="0"/>
      <w:marRight w:val="0"/>
      <w:marTop w:val="0"/>
      <w:marBottom w:val="0"/>
      <w:divBdr>
        <w:top w:val="none" w:sz="0" w:space="0" w:color="auto"/>
        <w:left w:val="none" w:sz="0" w:space="0" w:color="auto"/>
        <w:bottom w:val="none" w:sz="0" w:space="0" w:color="auto"/>
        <w:right w:val="none" w:sz="0" w:space="0" w:color="auto"/>
      </w:divBdr>
    </w:div>
    <w:div w:id="313990335">
      <w:bodyDiv w:val="1"/>
      <w:marLeft w:val="0"/>
      <w:marRight w:val="0"/>
      <w:marTop w:val="0"/>
      <w:marBottom w:val="0"/>
      <w:divBdr>
        <w:top w:val="none" w:sz="0" w:space="0" w:color="auto"/>
        <w:left w:val="none" w:sz="0" w:space="0" w:color="auto"/>
        <w:bottom w:val="none" w:sz="0" w:space="0" w:color="auto"/>
        <w:right w:val="none" w:sz="0" w:space="0" w:color="auto"/>
      </w:divBdr>
    </w:div>
    <w:div w:id="337850211">
      <w:bodyDiv w:val="1"/>
      <w:marLeft w:val="0"/>
      <w:marRight w:val="0"/>
      <w:marTop w:val="0"/>
      <w:marBottom w:val="0"/>
      <w:divBdr>
        <w:top w:val="none" w:sz="0" w:space="0" w:color="auto"/>
        <w:left w:val="none" w:sz="0" w:space="0" w:color="auto"/>
        <w:bottom w:val="none" w:sz="0" w:space="0" w:color="auto"/>
        <w:right w:val="none" w:sz="0" w:space="0" w:color="auto"/>
      </w:divBdr>
    </w:div>
    <w:div w:id="356397122">
      <w:bodyDiv w:val="1"/>
      <w:marLeft w:val="0"/>
      <w:marRight w:val="0"/>
      <w:marTop w:val="0"/>
      <w:marBottom w:val="0"/>
      <w:divBdr>
        <w:top w:val="none" w:sz="0" w:space="0" w:color="auto"/>
        <w:left w:val="none" w:sz="0" w:space="0" w:color="auto"/>
        <w:bottom w:val="none" w:sz="0" w:space="0" w:color="auto"/>
        <w:right w:val="none" w:sz="0" w:space="0" w:color="auto"/>
      </w:divBdr>
    </w:div>
    <w:div w:id="429813715">
      <w:bodyDiv w:val="1"/>
      <w:marLeft w:val="0"/>
      <w:marRight w:val="0"/>
      <w:marTop w:val="0"/>
      <w:marBottom w:val="0"/>
      <w:divBdr>
        <w:top w:val="none" w:sz="0" w:space="0" w:color="auto"/>
        <w:left w:val="none" w:sz="0" w:space="0" w:color="auto"/>
        <w:bottom w:val="none" w:sz="0" w:space="0" w:color="auto"/>
        <w:right w:val="none" w:sz="0" w:space="0" w:color="auto"/>
      </w:divBdr>
    </w:div>
    <w:div w:id="437918436">
      <w:bodyDiv w:val="1"/>
      <w:marLeft w:val="0"/>
      <w:marRight w:val="0"/>
      <w:marTop w:val="0"/>
      <w:marBottom w:val="0"/>
      <w:divBdr>
        <w:top w:val="none" w:sz="0" w:space="0" w:color="auto"/>
        <w:left w:val="none" w:sz="0" w:space="0" w:color="auto"/>
        <w:bottom w:val="none" w:sz="0" w:space="0" w:color="auto"/>
        <w:right w:val="none" w:sz="0" w:space="0" w:color="auto"/>
      </w:divBdr>
    </w:div>
    <w:div w:id="524251514">
      <w:bodyDiv w:val="1"/>
      <w:marLeft w:val="0"/>
      <w:marRight w:val="0"/>
      <w:marTop w:val="0"/>
      <w:marBottom w:val="0"/>
      <w:divBdr>
        <w:top w:val="none" w:sz="0" w:space="0" w:color="auto"/>
        <w:left w:val="none" w:sz="0" w:space="0" w:color="auto"/>
        <w:bottom w:val="none" w:sz="0" w:space="0" w:color="auto"/>
        <w:right w:val="none" w:sz="0" w:space="0" w:color="auto"/>
      </w:divBdr>
    </w:div>
    <w:div w:id="528494875">
      <w:bodyDiv w:val="1"/>
      <w:marLeft w:val="0"/>
      <w:marRight w:val="0"/>
      <w:marTop w:val="0"/>
      <w:marBottom w:val="0"/>
      <w:divBdr>
        <w:top w:val="none" w:sz="0" w:space="0" w:color="auto"/>
        <w:left w:val="none" w:sz="0" w:space="0" w:color="auto"/>
        <w:bottom w:val="none" w:sz="0" w:space="0" w:color="auto"/>
        <w:right w:val="none" w:sz="0" w:space="0" w:color="auto"/>
      </w:divBdr>
    </w:div>
    <w:div w:id="531118388">
      <w:bodyDiv w:val="1"/>
      <w:marLeft w:val="0"/>
      <w:marRight w:val="0"/>
      <w:marTop w:val="0"/>
      <w:marBottom w:val="0"/>
      <w:divBdr>
        <w:top w:val="none" w:sz="0" w:space="0" w:color="auto"/>
        <w:left w:val="none" w:sz="0" w:space="0" w:color="auto"/>
        <w:bottom w:val="none" w:sz="0" w:space="0" w:color="auto"/>
        <w:right w:val="none" w:sz="0" w:space="0" w:color="auto"/>
      </w:divBdr>
    </w:div>
    <w:div w:id="606616769">
      <w:bodyDiv w:val="1"/>
      <w:marLeft w:val="0"/>
      <w:marRight w:val="0"/>
      <w:marTop w:val="0"/>
      <w:marBottom w:val="0"/>
      <w:divBdr>
        <w:top w:val="none" w:sz="0" w:space="0" w:color="auto"/>
        <w:left w:val="none" w:sz="0" w:space="0" w:color="auto"/>
        <w:bottom w:val="none" w:sz="0" w:space="0" w:color="auto"/>
        <w:right w:val="none" w:sz="0" w:space="0" w:color="auto"/>
      </w:divBdr>
      <w:divsChild>
        <w:div w:id="1326739186">
          <w:marLeft w:val="0"/>
          <w:marRight w:val="0"/>
          <w:marTop w:val="0"/>
          <w:marBottom w:val="0"/>
          <w:divBdr>
            <w:top w:val="none" w:sz="0" w:space="0" w:color="auto"/>
            <w:left w:val="none" w:sz="0" w:space="0" w:color="auto"/>
            <w:bottom w:val="none" w:sz="0" w:space="0" w:color="auto"/>
            <w:right w:val="none" w:sz="0" w:space="0" w:color="auto"/>
          </w:divBdr>
          <w:divsChild>
            <w:div w:id="195123815">
              <w:marLeft w:val="0"/>
              <w:marRight w:val="0"/>
              <w:marTop w:val="0"/>
              <w:marBottom w:val="0"/>
              <w:divBdr>
                <w:top w:val="none" w:sz="0" w:space="0" w:color="auto"/>
                <w:left w:val="none" w:sz="0" w:space="0" w:color="auto"/>
                <w:bottom w:val="none" w:sz="0" w:space="0" w:color="auto"/>
                <w:right w:val="none" w:sz="0" w:space="0" w:color="auto"/>
              </w:divBdr>
              <w:divsChild>
                <w:div w:id="1314717880">
                  <w:marLeft w:val="0"/>
                  <w:marRight w:val="0"/>
                  <w:marTop w:val="0"/>
                  <w:marBottom w:val="0"/>
                  <w:divBdr>
                    <w:top w:val="none" w:sz="0" w:space="0" w:color="auto"/>
                    <w:left w:val="none" w:sz="0" w:space="0" w:color="auto"/>
                    <w:bottom w:val="none" w:sz="0" w:space="0" w:color="auto"/>
                    <w:right w:val="none" w:sz="0" w:space="0" w:color="auto"/>
                  </w:divBdr>
                  <w:divsChild>
                    <w:div w:id="87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05986">
      <w:bodyDiv w:val="1"/>
      <w:marLeft w:val="0"/>
      <w:marRight w:val="0"/>
      <w:marTop w:val="0"/>
      <w:marBottom w:val="0"/>
      <w:divBdr>
        <w:top w:val="none" w:sz="0" w:space="0" w:color="auto"/>
        <w:left w:val="none" w:sz="0" w:space="0" w:color="auto"/>
        <w:bottom w:val="none" w:sz="0" w:space="0" w:color="auto"/>
        <w:right w:val="none" w:sz="0" w:space="0" w:color="auto"/>
      </w:divBdr>
    </w:div>
    <w:div w:id="717045924">
      <w:bodyDiv w:val="1"/>
      <w:marLeft w:val="0"/>
      <w:marRight w:val="0"/>
      <w:marTop w:val="0"/>
      <w:marBottom w:val="0"/>
      <w:divBdr>
        <w:top w:val="none" w:sz="0" w:space="0" w:color="auto"/>
        <w:left w:val="none" w:sz="0" w:space="0" w:color="auto"/>
        <w:bottom w:val="none" w:sz="0" w:space="0" w:color="auto"/>
        <w:right w:val="none" w:sz="0" w:space="0" w:color="auto"/>
      </w:divBdr>
    </w:div>
    <w:div w:id="736131706">
      <w:bodyDiv w:val="1"/>
      <w:marLeft w:val="0"/>
      <w:marRight w:val="0"/>
      <w:marTop w:val="0"/>
      <w:marBottom w:val="0"/>
      <w:divBdr>
        <w:top w:val="none" w:sz="0" w:space="0" w:color="auto"/>
        <w:left w:val="none" w:sz="0" w:space="0" w:color="auto"/>
        <w:bottom w:val="none" w:sz="0" w:space="0" w:color="auto"/>
        <w:right w:val="none" w:sz="0" w:space="0" w:color="auto"/>
      </w:divBdr>
    </w:div>
    <w:div w:id="736510826">
      <w:bodyDiv w:val="1"/>
      <w:marLeft w:val="0"/>
      <w:marRight w:val="0"/>
      <w:marTop w:val="0"/>
      <w:marBottom w:val="0"/>
      <w:divBdr>
        <w:top w:val="none" w:sz="0" w:space="0" w:color="auto"/>
        <w:left w:val="none" w:sz="0" w:space="0" w:color="auto"/>
        <w:bottom w:val="none" w:sz="0" w:space="0" w:color="auto"/>
        <w:right w:val="none" w:sz="0" w:space="0" w:color="auto"/>
      </w:divBdr>
    </w:div>
    <w:div w:id="743994615">
      <w:bodyDiv w:val="1"/>
      <w:marLeft w:val="0"/>
      <w:marRight w:val="0"/>
      <w:marTop w:val="0"/>
      <w:marBottom w:val="0"/>
      <w:divBdr>
        <w:top w:val="none" w:sz="0" w:space="0" w:color="auto"/>
        <w:left w:val="none" w:sz="0" w:space="0" w:color="auto"/>
        <w:bottom w:val="none" w:sz="0" w:space="0" w:color="auto"/>
        <w:right w:val="none" w:sz="0" w:space="0" w:color="auto"/>
      </w:divBdr>
    </w:div>
    <w:div w:id="751656353">
      <w:bodyDiv w:val="1"/>
      <w:marLeft w:val="0"/>
      <w:marRight w:val="0"/>
      <w:marTop w:val="0"/>
      <w:marBottom w:val="0"/>
      <w:divBdr>
        <w:top w:val="none" w:sz="0" w:space="0" w:color="auto"/>
        <w:left w:val="none" w:sz="0" w:space="0" w:color="auto"/>
        <w:bottom w:val="none" w:sz="0" w:space="0" w:color="auto"/>
        <w:right w:val="none" w:sz="0" w:space="0" w:color="auto"/>
      </w:divBdr>
    </w:div>
    <w:div w:id="752504786">
      <w:bodyDiv w:val="1"/>
      <w:marLeft w:val="0"/>
      <w:marRight w:val="0"/>
      <w:marTop w:val="0"/>
      <w:marBottom w:val="0"/>
      <w:divBdr>
        <w:top w:val="none" w:sz="0" w:space="0" w:color="auto"/>
        <w:left w:val="none" w:sz="0" w:space="0" w:color="auto"/>
        <w:bottom w:val="none" w:sz="0" w:space="0" w:color="auto"/>
        <w:right w:val="none" w:sz="0" w:space="0" w:color="auto"/>
      </w:divBdr>
    </w:div>
    <w:div w:id="779960161">
      <w:bodyDiv w:val="1"/>
      <w:marLeft w:val="0"/>
      <w:marRight w:val="0"/>
      <w:marTop w:val="0"/>
      <w:marBottom w:val="0"/>
      <w:divBdr>
        <w:top w:val="none" w:sz="0" w:space="0" w:color="auto"/>
        <w:left w:val="none" w:sz="0" w:space="0" w:color="auto"/>
        <w:bottom w:val="none" w:sz="0" w:space="0" w:color="auto"/>
        <w:right w:val="none" w:sz="0" w:space="0" w:color="auto"/>
      </w:divBdr>
    </w:div>
    <w:div w:id="785853865">
      <w:bodyDiv w:val="1"/>
      <w:marLeft w:val="0"/>
      <w:marRight w:val="0"/>
      <w:marTop w:val="0"/>
      <w:marBottom w:val="0"/>
      <w:divBdr>
        <w:top w:val="none" w:sz="0" w:space="0" w:color="auto"/>
        <w:left w:val="none" w:sz="0" w:space="0" w:color="auto"/>
        <w:bottom w:val="none" w:sz="0" w:space="0" w:color="auto"/>
        <w:right w:val="none" w:sz="0" w:space="0" w:color="auto"/>
      </w:divBdr>
    </w:div>
    <w:div w:id="787118623">
      <w:bodyDiv w:val="1"/>
      <w:marLeft w:val="0"/>
      <w:marRight w:val="0"/>
      <w:marTop w:val="0"/>
      <w:marBottom w:val="0"/>
      <w:divBdr>
        <w:top w:val="none" w:sz="0" w:space="0" w:color="auto"/>
        <w:left w:val="none" w:sz="0" w:space="0" w:color="auto"/>
        <w:bottom w:val="none" w:sz="0" w:space="0" w:color="auto"/>
        <w:right w:val="none" w:sz="0" w:space="0" w:color="auto"/>
      </w:divBdr>
    </w:div>
    <w:div w:id="787897662">
      <w:bodyDiv w:val="1"/>
      <w:marLeft w:val="0"/>
      <w:marRight w:val="0"/>
      <w:marTop w:val="0"/>
      <w:marBottom w:val="0"/>
      <w:divBdr>
        <w:top w:val="none" w:sz="0" w:space="0" w:color="auto"/>
        <w:left w:val="none" w:sz="0" w:space="0" w:color="auto"/>
        <w:bottom w:val="none" w:sz="0" w:space="0" w:color="auto"/>
        <w:right w:val="none" w:sz="0" w:space="0" w:color="auto"/>
      </w:divBdr>
    </w:div>
    <w:div w:id="796533632">
      <w:bodyDiv w:val="1"/>
      <w:marLeft w:val="0"/>
      <w:marRight w:val="0"/>
      <w:marTop w:val="0"/>
      <w:marBottom w:val="0"/>
      <w:divBdr>
        <w:top w:val="none" w:sz="0" w:space="0" w:color="auto"/>
        <w:left w:val="none" w:sz="0" w:space="0" w:color="auto"/>
        <w:bottom w:val="none" w:sz="0" w:space="0" w:color="auto"/>
        <w:right w:val="none" w:sz="0" w:space="0" w:color="auto"/>
      </w:divBdr>
    </w:div>
    <w:div w:id="810288049">
      <w:bodyDiv w:val="1"/>
      <w:marLeft w:val="0"/>
      <w:marRight w:val="0"/>
      <w:marTop w:val="0"/>
      <w:marBottom w:val="0"/>
      <w:divBdr>
        <w:top w:val="none" w:sz="0" w:space="0" w:color="auto"/>
        <w:left w:val="none" w:sz="0" w:space="0" w:color="auto"/>
        <w:bottom w:val="none" w:sz="0" w:space="0" w:color="auto"/>
        <w:right w:val="none" w:sz="0" w:space="0" w:color="auto"/>
      </w:divBdr>
    </w:div>
    <w:div w:id="841697354">
      <w:bodyDiv w:val="1"/>
      <w:marLeft w:val="0"/>
      <w:marRight w:val="0"/>
      <w:marTop w:val="0"/>
      <w:marBottom w:val="0"/>
      <w:divBdr>
        <w:top w:val="none" w:sz="0" w:space="0" w:color="auto"/>
        <w:left w:val="none" w:sz="0" w:space="0" w:color="auto"/>
        <w:bottom w:val="none" w:sz="0" w:space="0" w:color="auto"/>
        <w:right w:val="none" w:sz="0" w:space="0" w:color="auto"/>
      </w:divBdr>
    </w:div>
    <w:div w:id="861436485">
      <w:bodyDiv w:val="1"/>
      <w:marLeft w:val="0"/>
      <w:marRight w:val="0"/>
      <w:marTop w:val="0"/>
      <w:marBottom w:val="0"/>
      <w:divBdr>
        <w:top w:val="none" w:sz="0" w:space="0" w:color="auto"/>
        <w:left w:val="none" w:sz="0" w:space="0" w:color="auto"/>
        <w:bottom w:val="none" w:sz="0" w:space="0" w:color="auto"/>
        <w:right w:val="none" w:sz="0" w:space="0" w:color="auto"/>
      </w:divBdr>
    </w:div>
    <w:div w:id="895776971">
      <w:bodyDiv w:val="1"/>
      <w:marLeft w:val="0"/>
      <w:marRight w:val="0"/>
      <w:marTop w:val="0"/>
      <w:marBottom w:val="0"/>
      <w:divBdr>
        <w:top w:val="none" w:sz="0" w:space="0" w:color="auto"/>
        <w:left w:val="none" w:sz="0" w:space="0" w:color="auto"/>
        <w:bottom w:val="none" w:sz="0" w:space="0" w:color="auto"/>
        <w:right w:val="none" w:sz="0" w:space="0" w:color="auto"/>
      </w:divBdr>
    </w:div>
    <w:div w:id="897939055">
      <w:bodyDiv w:val="1"/>
      <w:marLeft w:val="0"/>
      <w:marRight w:val="0"/>
      <w:marTop w:val="0"/>
      <w:marBottom w:val="0"/>
      <w:divBdr>
        <w:top w:val="none" w:sz="0" w:space="0" w:color="auto"/>
        <w:left w:val="none" w:sz="0" w:space="0" w:color="auto"/>
        <w:bottom w:val="none" w:sz="0" w:space="0" w:color="auto"/>
        <w:right w:val="none" w:sz="0" w:space="0" w:color="auto"/>
      </w:divBdr>
    </w:div>
    <w:div w:id="899173216">
      <w:bodyDiv w:val="1"/>
      <w:marLeft w:val="0"/>
      <w:marRight w:val="0"/>
      <w:marTop w:val="0"/>
      <w:marBottom w:val="0"/>
      <w:divBdr>
        <w:top w:val="none" w:sz="0" w:space="0" w:color="auto"/>
        <w:left w:val="none" w:sz="0" w:space="0" w:color="auto"/>
        <w:bottom w:val="none" w:sz="0" w:space="0" w:color="auto"/>
        <w:right w:val="none" w:sz="0" w:space="0" w:color="auto"/>
      </w:divBdr>
    </w:div>
    <w:div w:id="907807792">
      <w:bodyDiv w:val="1"/>
      <w:marLeft w:val="0"/>
      <w:marRight w:val="0"/>
      <w:marTop w:val="0"/>
      <w:marBottom w:val="0"/>
      <w:divBdr>
        <w:top w:val="none" w:sz="0" w:space="0" w:color="auto"/>
        <w:left w:val="none" w:sz="0" w:space="0" w:color="auto"/>
        <w:bottom w:val="none" w:sz="0" w:space="0" w:color="auto"/>
        <w:right w:val="none" w:sz="0" w:space="0" w:color="auto"/>
      </w:divBdr>
    </w:div>
    <w:div w:id="944968171">
      <w:bodyDiv w:val="1"/>
      <w:marLeft w:val="0"/>
      <w:marRight w:val="0"/>
      <w:marTop w:val="0"/>
      <w:marBottom w:val="0"/>
      <w:divBdr>
        <w:top w:val="none" w:sz="0" w:space="0" w:color="auto"/>
        <w:left w:val="none" w:sz="0" w:space="0" w:color="auto"/>
        <w:bottom w:val="none" w:sz="0" w:space="0" w:color="auto"/>
        <w:right w:val="none" w:sz="0" w:space="0" w:color="auto"/>
      </w:divBdr>
    </w:div>
    <w:div w:id="945118978">
      <w:bodyDiv w:val="1"/>
      <w:marLeft w:val="0"/>
      <w:marRight w:val="0"/>
      <w:marTop w:val="0"/>
      <w:marBottom w:val="0"/>
      <w:divBdr>
        <w:top w:val="none" w:sz="0" w:space="0" w:color="auto"/>
        <w:left w:val="none" w:sz="0" w:space="0" w:color="auto"/>
        <w:bottom w:val="none" w:sz="0" w:space="0" w:color="auto"/>
        <w:right w:val="none" w:sz="0" w:space="0" w:color="auto"/>
      </w:divBdr>
    </w:div>
    <w:div w:id="976378326">
      <w:bodyDiv w:val="1"/>
      <w:marLeft w:val="0"/>
      <w:marRight w:val="0"/>
      <w:marTop w:val="0"/>
      <w:marBottom w:val="0"/>
      <w:divBdr>
        <w:top w:val="none" w:sz="0" w:space="0" w:color="auto"/>
        <w:left w:val="none" w:sz="0" w:space="0" w:color="auto"/>
        <w:bottom w:val="none" w:sz="0" w:space="0" w:color="auto"/>
        <w:right w:val="none" w:sz="0" w:space="0" w:color="auto"/>
      </w:divBdr>
    </w:div>
    <w:div w:id="976836147">
      <w:bodyDiv w:val="1"/>
      <w:marLeft w:val="0"/>
      <w:marRight w:val="0"/>
      <w:marTop w:val="0"/>
      <w:marBottom w:val="0"/>
      <w:divBdr>
        <w:top w:val="none" w:sz="0" w:space="0" w:color="auto"/>
        <w:left w:val="none" w:sz="0" w:space="0" w:color="auto"/>
        <w:bottom w:val="none" w:sz="0" w:space="0" w:color="auto"/>
        <w:right w:val="none" w:sz="0" w:space="0" w:color="auto"/>
      </w:divBdr>
    </w:div>
    <w:div w:id="991101403">
      <w:bodyDiv w:val="1"/>
      <w:marLeft w:val="0"/>
      <w:marRight w:val="0"/>
      <w:marTop w:val="0"/>
      <w:marBottom w:val="0"/>
      <w:divBdr>
        <w:top w:val="none" w:sz="0" w:space="0" w:color="auto"/>
        <w:left w:val="none" w:sz="0" w:space="0" w:color="auto"/>
        <w:bottom w:val="none" w:sz="0" w:space="0" w:color="auto"/>
        <w:right w:val="none" w:sz="0" w:space="0" w:color="auto"/>
      </w:divBdr>
    </w:div>
    <w:div w:id="992221385">
      <w:bodyDiv w:val="1"/>
      <w:marLeft w:val="0"/>
      <w:marRight w:val="0"/>
      <w:marTop w:val="0"/>
      <w:marBottom w:val="0"/>
      <w:divBdr>
        <w:top w:val="none" w:sz="0" w:space="0" w:color="auto"/>
        <w:left w:val="none" w:sz="0" w:space="0" w:color="auto"/>
        <w:bottom w:val="none" w:sz="0" w:space="0" w:color="auto"/>
        <w:right w:val="none" w:sz="0" w:space="0" w:color="auto"/>
      </w:divBdr>
    </w:div>
    <w:div w:id="1012998797">
      <w:bodyDiv w:val="1"/>
      <w:marLeft w:val="0"/>
      <w:marRight w:val="0"/>
      <w:marTop w:val="0"/>
      <w:marBottom w:val="0"/>
      <w:divBdr>
        <w:top w:val="none" w:sz="0" w:space="0" w:color="auto"/>
        <w:left w:val="none" w:sz="0" w:space="0" w:color="auto"/>
        <w:bottom w:val="none" w:sz="0" w:space="0" w:color="auto"/>
        <w:right w:val="none" w:sz="0" w:space="0" w:color="auto"/>
      </w:divBdr>
    </w:div>
    <w:div w:id="1021324417">
      <w:bodyDiv w:val="1"/>
      <w:marLeft w:val="0"/>
      <w:marRight w:val="0"/>
      <w:marTop w:val="0"/>
      <w:marBottom w:val="0"/>
      <w:divBdr>
        <w:top w:val="none" w:sz="0" w:space="0" w:color="auto"/>
        <w:left w:val="none" w:sz="0" w:space="0" w:color="auto"/>
        <w:bottom w:val="none" w:sz="0" w:space="0" w:color="auto"/>
        <w:right w:val="none" w:sz="0" w:space="0" w:color="auto"/>
      </w:divBdr>
    </w:div>
    <w:div w:id="1022514957">
      <w:bodyDiv w:val="1"/>
      <w:marLeft w:val="0"/>
      <w:marRight w:val="0"/>
      <w:marTop w:val="0"/>
      <w:marBottom w:val="0"/>
      <w:divBdr>
        <w:top w:val="none" w:sz="0" w:space="0" w:color="auto"/>
        <w:left w:val="none" w:sz="0" w:space="0" w:color="auto"/>
        <w:bottom w:val="none" w:sz="0" w:space="0" w:color="auto"/>
        <w:right w:val="none" w:sz="0" w:space="0" w:color="auto"/>
      </w:divBdr>
    </w:div>
    <w:div w:id="1045058173">
      <w:bodyDiv w:val="1"/>
      <w:marLeft w:val="0"/>
      <w:marRight w:val="0"/>
      <w:marTop w:val="0"/>
      <w:marBottom w:val="0"/>
      <w:divBdr>
        <w:top w:val="none" w:sz="0" w:space="0" w:color="auto"/>
        <w:left w:val="none" w:sz="0" w:space="0" w:color="auto"/>
        <w:bottom w:val="none" w:sz="0" w:space="0" w:color="auto"/>
        <w:right w:val="none" w:sz="0" w:space="0" w:color="auto"/>
      </w:divBdr>
    </w:div>
    <w:div w:id="1077246286">
      <w:bodyDiv w:val="1"/>
      <w:marLeft w:val="0"/>
      <w:marRight w:val="0"/>
      <w:marTop w:val="0"/>
      <w:marBottom w:val="0"/>
      <w:divBdr>
        <w:top w:val="none" w:sz="0" w:space="0" w:color="auto"/>
        <w:left w:val="none" w:sz="0" w:space="0" w:color="auto"/>
        <w:bottom w:val="none" w:sz="0" w:space="0" w:color="auto"/>
        <w:right w:val="none" w:sz="0" w:space="0" w:color="auto"/>
      </w:divBdr>
    </w:div>
    <w:div w:id="1095587501">
      <w:bodyDiv w:val="1"/>
      <w:marLeft w:val="0"/>
      <w:marRight w:val="0"/>
      <w:marTop w:val="0"/>
      <w:marBottom w:val="0"/>
      <w:divBdr>
        <w:top w:val="none" w:sz="0" w:space="0" w:color="auto"/>
        <w:left w:val="none" w:sz="0" w:space="0" w:color="auto"/>
        <w:bottom w:val="none" w:sz="0" w:space="0" w:color="auto"/>
        <w:right w:val="none" w:sz="0" w:space="0" w:color="auto"/>
      </w:divBdr>
    </w:div>
    <w:div w:id="1100684961">
      <w:bodyDiv w:val="1"/>
      <w:marLeft w:val="0"/>
      <w:marRight w:val="0"/>
      <w:marTop w:val="0"/>
      <w:marBottom w:val="0"/>
      <w:divBdr>
        <w:top w:val="none" w:sz="0" w:space="0" w:color="auto"/>
        <w:left w:val="none" w:sz="0" w:space="0" w:color="auto"/>
        <w:bottom w:val="none" w:sz="0" w:space="0" w:color="auto"/>
        <w:right w:val="none" w:sz="0" w:space="0" w:color="auto"/>
      </w:divBdr>
    </w:div>
    <w:div w:id="1103302340">
      <w:bodyDiv w:val="1"/>
      <w:marLeft w:val="0"/>
      <w:marRight w:val="0"/>
      <w:marTop w:val="0"/>
      <w:marBottom w:val="0"/>
      <w:divBdr>
        <w:top w:val="none" w:sz="0" w:space="0" w:color="auto"/>
        <w:left w:val="none" w:sz="0" w:space="0" w:color="auto"/>
        <w:bottom w:val="none" w:sz="0" w:space="0" w:color="auto"/>
        <w:right w:val="none" w:sz="0" w:space="0" w:color="auto"/>
      </w:divBdr>
    </w:div>
    <w:div w:id="1109662138">
      <w:bodyDiv w:val="1"/>
      <w:marLeft w:val="0"/>
      <w:marRight w:val="0"/>
      <w:marTop w:val="0"/>
      <w:marBottom w:val="0"/>
      <w:divBdr>
        <w:top w:val="none" w:sz="0" w:space="0" w:color="auto"/>
        <w:left w:val="none" w:sz="0" w:space="0" w:color="auto"/>
        <w:bottom w:val="none" w:sz="0" w:space="0" w:color="auto"/>
        <w:right w:val="none" w:sz="0" w:space="0" w:color="auto"/>
      </w:divBdr>
    </w:div>
    <w:div w:id="1112017376">
      <w:bodyDiv w:val="1"/>
      <w:marLeft w:val="0"/>
      <w:marRight w:val="0"/>
      <w:marTop w:val="0"/>
      <w:marBottom w:val="0"/>
      <w:divBdr>
        <w:top w:val="none" w:sz="0" w:space="0" w:color="auto"/>
        <w:left w:val="none" w:sz="0" w:space="0" w:color="auto"/>
        <w:bottom w:val="none" w:sz="0" w:space="0" w:color="auto"/>
        <w:right w:val="none" w:sz="0" w:space="0" w:color="auto"/>
      </w:divBdr>
    </w:div>
    <w:div w:id="1179780846">
      <w:bodyDiv w:val="1"/>
      <w:marLeft w:val="0"/>
      <w:marRight w:val="0"/>
      <w:marTop w:val="0"/>
      <w:marBottom w:val="0"/>
      <w:divBdr>
        <w:top w:val="none" w:sz="0" w:space="0" w:color="auto"/>
        <w:left w:val="none" w:sz="0" w:space="0" w:color="auto"/>
        <w:bottom w:val="none" w:sz="0" w:space="0" w:color="auto"/>
        <w:right w:val="none" w:sz="0" w:space="0" w:color="auto"/>
      </w:divBdr>
    </w:div>
    <w:div w:id="1231506283">
      <w:bodyDiv w:val="1"/>
      <w:marLeft w:val="0"/>
      <w:marRight w:val="0"/>
      <w:marTop w:val="0"/>
      <w:marBottom w:val="0"/>
      <w:divBdr>
        <w:top w:val="none" w:sz="0" w:space="0" w:color="auto"/>
        <w:left w:val="none" w:sz="0" w:space="0" w:color="auto"/>
        <w:bottom w:val="none" w:sz="0" w:space="0" w:color="auto"/>
        <w:right w:val="none" w:sz="0" w:space="0" w:color="auto"/>
      </w:divBdr>
    </w:div>
    <w:div w:id="1238515146">
      <w:bodyDiv w:val="1"/>
      <w:marLeft w:val="0"/>
      <w:marRight w:val="0"/>
      <w:marTop w:val="0"/>
      <w:marBottom w:val="0"/>
      <w:divBdr>
        <w:top w:val="none" w:sz="0" w:space="0" w:color="auto"/>
        <w:left w:val="none" w:sz="0" w:space="0" w:color="auto"/>
        <w:bottom w:val="none" w:sz="0" w:space="0" w:color="auto"/>
        <w:right w:val="none" w:sz="0" w:space="0" w:color="auto"/>
      </w:divBdr>
    </w:div>
    <w:div w:id="1253319055">
      <w:bodyDiv w:val="1"/>
      <w:marLeft w:val="0"/>
      <w:marRight w:val="0"/>
      <w:marTop w:val="0"/>
      <w:marBottom w:val="0"/>
      <w:divBdr>
        <w:top w:val="none" w:sz="0" w:space="0" w:color="auto"/>
        <w:left w:val="none" w:sz="0" w:space="0" w:color="auto"/>
        <w:bottom w:val="none" w:sz="0" w:space="0" w:color="auto"/>
        <w:right w:val="none" w:sz="0" w:space="0" w:color="auto"/>
      </w:divBdr>
    </w:div>
    <w:div w:id="1300186776">
      <w:bodyDiv w:val="1"/>
      <w:marLeft w:val="0"/>
      <w:marRight w:val="0"/>
      <w:marTop w:val="0"/>
      <w:marBottom w:val="0"/>
      <w:divBdr>
        <w:top w:val="none" w:sz="0" w:space="0" w:color="auto"/>
        <w:left w:val="none" w:sz="0" w:space="0" w:color="auto"/>
        <w:bottom w:val="none" w:sz="0" w:space="0" w:color="auto"/>
        <w:right w:val="none" w:sz="0" w:space="0" w:color="auto"/>
      </w:divBdr>
    </w:div>
    <w:div w:id="1317874495">
      <w:bodyDiv w:val="1"/>
      <w:marLeft w:val="0"/>
      <w:marRight w:val="0"/>
      <w:marTop w:val="0"/>
      <w:marBottom w:val="0"/>
      <w:divBdr>
        <w:top w:val="none" w:sz="0" w:space="0" w:color="auto"/>
        <w:left w:val="none" w:sz="0" w:space="0" w:color="auto"/>
        <w:bottom w:val="none" w:sz="0" w:space="0" w:color="auto"/>
        <w:right w:val="none" w:sz="0" w:space="0" w:color="auto"/>
      </w:divBdr>
    </w:div>
    <w:div w:id="1324624212">
      <w:bodyDiv w:val="1"/>
      <w:marLeft w:val="0"/>
      <w:marRight w:val="0"/>
      <w:marTop w:val="0"/>
      <w:marBottom w:val="0"/>
      <w:divBdr>
        <w:top w:val="none" w:sz="0" w:space="0" w:color="auto"/>
        <w:left w:val="none" w:sz="0" w:space="0" w:color="auto"/>
        <w:bottom w:val="none" w:sz="0" w:space="0" w:color="auto"/>
        <w:right w:val="none" w:sz="0" w:space="0" w:color="auto"/>
      </w:divBdr>
    </w:div>
    <w:div w:id="1345933090">
      <w:bodyDiv w:val="1"/>
      <w:marLeft w:val="0"/>
      <w:marRight w:val="0"/>
      <w:marTop w:val="0"/>
      <w:marBottom w:val="0"/>
      <w:divBdr>
        <w:top w:val="none" w:sz="0" w:space="0" w:color="auto"/>
        <w:left w:val="none" w:sz="0" w:space="0" w:color="auto"/>
        <w:bottom w:val="none" w:sz="0" w:space="0" w:color="auto"/>
        <w:right w:val="none" w:sz="0" w:space="0" w:color="auto"/>
      </w:divBdr>
    </w:div>
    <w:div w:id="1364818822">
      <w:bodyDiv w:val="1"/>
      <w:marLeft w:val="0"/>
      <w:marRight w:val="0"/>
      <w:marTop w:val="0"/>
      <w:marBottom w:val="0"/>
      <w:divBdr>
        <w:top w:val="none" w:sz="0" w:space="0" w:color="auto"/>
        <w:left w:val="none" w:sz="0" w:space="0" w:color="auto"/>
        <w:bottom w:val="none" w:sz="0" w:space="0" w:color="auto"/>
        <w:right w:val="none" w:sz="0" w:space="0" w:color="auto"/>
      </w:divBdr>
    </w:div>
    <w:div w:id="1367481918">
      <w:bodyDiv w:val="1"/>
      <w:marLeft w:val="0"/>
      <w:marRight w:val="0"/>
      <w:marTop w:val="0"/>
      <w:marBottom w:val="0"/>
      <w:divBdr>
        <w:top w:val="none" w:sz="0" w:space="0" w:color="auto"/>
        <w:left w:val="none" w:sz="0" w:space="0" w:color="auto"/>
        <w:bottom w:val="none" w:sz="0" w:space="0" w:color="auto"/>
        <w:right w:val="none" w:sz="0" w:space="0" w:color="auto"/>
      </w:divBdr>
    </w:div>
    <w:div w:id="1377046268">
      <w:bodyDiv w:val="1"/>
      <w:marLeft w:val="0"/>
      <w:marRight w:val="0"/>
      <w:marTop w:val="0"/>
      <w:marBottom w:val="0"/>
      <w:divBdr>
        <w:top w:val="none" w:sz="0" w:space="0" w:color="auto"/>
        <w:left w:val="none" w:sz="0" w:space="0" w:color="auto"/>
        <w:bottom w:val="none" w:sz="0" w:space="0" w:color="auto"/>
        <w:right w:val="none" w:sz="0" w:space="0" w:color="auto"/>
      </w:divBdr>
    </w:div>
    <w:div w:id="1387991349">
      <w:bodyDiv w:val="1"/>
      <w:marLeft w:val="0"/>
      <w:marRight w:val="0"/>
      <w:marTop w:val="0"/>
      <w:marBottom w:val="0"/>
      <w:divBdr>
        <w:top w:val="none" w:sz="0" w:space="0" w:color="auto"/>
        <w:left w:val="none" w:sz="0" w:space="0" w:color="auto"/>
        <w:bottom w:val="none" w:sz="0" w:space="0" w:color="auto"/>
        <w:right w:val="none" w:sz="0" w:space="0" w:color="auto"/>
      </w:divBdr>
    </w:div>
    <w:div w:id="1405376291">
      <w:bodyDiv w:val="1"/>
      <w:marLeft w:val="0"/>
      <w:marRight w:val="0"/>
      <w:marTop w:val="0"/>
      <w:marBottom w:val="0"/>
      <w:divBdr>
        <w:top w:val="none" w:sz="0" w:space="0" w:color="auto"/>
        <w:left w:val="none" w:sz="0" w:space="0" w:color="auto"/>
        <w:bottom w:val="none" w:sz="0" w:space="0" w:color="auto"/>
        <w:right w:val="none" w:sz="0" w:space="0" w:color="auto"/>
      </w:divBdr>
    </w:div>
    <w:div w:id="1411463521">
      <w:bodyDiv w:val="1"/>
      <w:marLeft w:val="0"/>
      <w:marRight w:val="0"/>
      <w:marTop w:val="0"/>
      <w:marBottom w:val="0"/>
      <w:divBdr>
        <w:top w:val="none" w:sz="0" w:space="0" w:color="auto"/>
        <w:left w:val="none" w:sz="0" w:space="0" w:color="auto"/>
        <w:bottom w:val="none" w:sz="0" w:space="0" w:color="auto"/>
        <w:right w:val="none" w:sz="0" w:space="0" w:color="auto"/>
      </w:divBdr>
    </w:div>
    <w:div w:id="1437170873">
      <w:bodyDiv w:val="1"/>
      <w:marLeft w:val="0"/>
      <w:marRight w:val="0"/>
      <w:marTop w:val="0"/>
      <w:marBottom w:val="0"/>
      <w:divBdr>
        <w:top w:val="none" w:sz="0" w:space="0" w:color="auto"/>
        <w:left w:val="none" w:sz="0" w:space="0" w:color="auto"/>
        <w:bottom w:val="none" w:sz="0" w:space="0" w:color="auto"/>
        <w:right w:val="none" w:sz="0" w:space="0" w:color="auto"/>
      </w:divBdr>
    </w:div>
    <w:div w:id="1442071488">
      <w:bodyDiv w:val="1"/>
      <w:marLeft w:val="0"/>
      <w:marRight w:val="0"/>
      <w:marTop w:val="0"/>
      <w:marBottom w:val="0"/>
      <w:divBdr>
        <w:top w:val="none" w:sz="0" w:space="0" w:color="auto"/>
        <w:left w:val="none" w:sz="0" w:space="0" w:color="auto"/>
        <w:bottom w:val="none" w:sz="0" w:space="0" w:color="auto"/>
        <w:right w:val="none" w:sz="0" w:space="0" w:color="auto"/>
      </w:divBdr>
    </w:div>
    <w:div w:id="1455908534">
      <w:bodyDiv w:val="1"/>
      <w:marLeft w:val="0"/>
      <w:marRight w:val="0"/>
      <w:marTop w:val="0"/>
      <w:marBottom w:val="0"/>
      <w:divBdr>
        <w:top w:val="none" w:sz="0" w:space="0" w:color="auto"/>
        <w:left w:val="none" w:sz="0" w:space="0" w:color="auto"/>
        <w:bottom w:val="none" w:sz="0" w:space="0" w:color="auto"/>
        <w:right w:val="none" w:sz="0" w:space="0" w:color="auto"/>
      </w:divBdr>
    </w:div>
    <w:div w:id="1463882337">
      <w:bodyDiv w:val="1"/>
      <w:marLeft w:val="0"/>
      <w:marRight w:val="0"/>
      <w:marTop w:val="0"/>
      <w:marBottom w:val="0"/>
      <w:divBdr>
        <w:top w:val="none" w:sz="0" w:space="0" w:color="auto"/>
        <w:left w:val="none" w:sz="0" w:space="0" w:color="auto"/>
        <w:bottom w:val="none" w:sz="0" w:space="0" w:color="auto"/>
        <w:right w:val="none" w:sz="0" w:space="0" w:color="auto"/>
      </w:divBdr>
    </w:div>
    <w:div w:id="1487013574">
      <w:bodyDiv w:val="1"/>
      <w:marLeft w:val="0"/>
      <w:marRight w:val="0"/>
      <w:marTop w:val="0"/>
      <w:marBottom w:val="0"/>
      <w:divBdr>
        <w:top w:val="none" w:sz="0" w:space="0" w:color="auto"/>
        <w:left w:val="none" w:sz="0" w:space="0" w:color="auto"/>
        <w:bottom w:val="none" w:sz="0" w:space="0" w:color="auto"/>
        <w:right w:val="none" w:sz="0" w:space="0" w:color="auto"/>
      </w:divBdr>
    </w:div>
    <w:div w:id="1490517275">
      <w:bodyDiv w:val="1"/>
      <w:marLeft w:val="0"/>
      <w:marRight w:val="0"/>
      <w:marTop w:val="0"/>
      <w:marBottom w:val="0"/>
      <w:divBdr>
        <w:top w:val="none" w:sz="0" w:space="0" w:color="auto"/>
        <w:left w:val="none" w:sz="0" w:space="0" w:color="auto"/>
        <w:bottom w:val="none" w:sz="0" w:space="0" w:color="auto"/>
        <w:right w:val="none" w:sz="0" w:space="0" w:color="auto"/>
      </w:divBdr>
    </w:div>
    <w:div w:id="1491024671">
      <w:bodyDiv w:val="1"/>
      <w:marLeft w:val="0"/>
      <w:marRight w:val="0"/>
      <w:marTop w:val="0"/>
      <w:marBottom w:val="0"/>
      <w:divBdr>
        <w:top w:val="none" w:sz="0" w:space="0" w:color="auto"/>
        <w:left w:val="none" w:sz="0" w:space="0" w:color="auto"/>
        <w:bottom w:val="none" w:sz="0" w:space="0" w:color="auto"/>
        <w:right w:val="none" w:sz="0" w:space="0" w:color="auto"/>
      </w:divBdr>
    </w:div>
    <w:div w:id="1519391811">
      <w:bodyDiv w:val="1"/>
      <w:marLeft w:val="0"/>
      <w:marRight w:val="0"/>
      <w:marTop w:val="0"/>
      <w:marBottom w:val="0"/>
      <w:divBdr>
        <w:top w:val="none" w:sz="0" w:space="0" w:color="auto"/>
        <w:left w:val="none" w:sz="0" w:space="0" w:color="auto"/>
        <w:bottom w:val="none" w:sz="0" w:space="0" w:color="auto"/>
        <w:right w:val="none" w:sz="0" w:space="0" w:color="auto"/>
      </w:divBdr>
    </w:div>
    <w:div w:id="1546286862">
      <w:bodyDiv w:val="1"/>
      <w:marLeft w:val="0"/>
      <w:marRight w:val="0"/>
      <w:marTop w:val="0"/>
      <w:marBottom w:val="0"/>
      <w:divBdr>
        <w:top w:val="none" w:sz="0" w:space="0" w:color="auto"/>
        <w:left w:val="none" w:sz="0" w:space="0" w:color="auto"/>
        <w:bottom w:val="none" w:sz="0" w:space="0" w:color="auto"/>
        <w:right w:val="none" w:sz="0" w:space="0" w:color="auto"/>
      </w:divBdr>
    </w:div>
    <w:div w:id="1572037375">
      <w:bodyDiv w:val="1"/>
      <w:marLeft w:val="0"/>
      <w:marRight w:val="0"/>
      <w:marTop w:val="0"/>
      <w:marBottom w:val="0"/>
      <w:divBdr>
        <w:top w:val="none" w:sz="0" w:space="0" w:color="auto"/>
        <w:left w:val="none" w:sz="0" w:space="0" w:color="auto"/>
        <w:bottom w:val="none" w:sz="0" w:space="0" w:color="auto"/>
        <w:right w:val="none" w:sz="0" w:space="0" w:color="auto"/>
      </w:divBdr>
    </w:div>
    <w:div w:id="1575168310">
      <w:bodyDiv w:val="1"/>
      <w:marLeft w:val="0"/>
      <w:marRight w:val="0"/>
      <w:marTop w:val="0"/>
      <w:marBottom w:val="0"/>
      <w:divBdr>
        <w:top w:val="none" w:sz="0" w:space="0" w:color="auto"/>
        <w:left w:val="none" w:sz="0" w:space="0" w:color="auto"/>
        <w:bottom w:val="none" w:sz="0" w:space="0" w:color="auto"/>
        <w:right w:val="none" w:sz="0" w:space="0" w:color="auto"/>
      </w:divBdr>
    </w:div>
    <w:div w:id="1575551552">
      <w:bodyDiv w:val="1"/>
      <w:marLeft w:val="0"/>
      <w:marRight w:val="0"/>
      <w:marTop w:val="0"/>
      <w:marBottom w:val="0"/>
      <w:divBdr>
        <w:top w:val="none" w:sz="0" w:space="0" w:color="auto"/>
        <w:left w:val="none" w:sz="0" w:space="0" w:color="auto"/>
        <w:bottom w:val="none" w:sz="0" w:space="0" w:color="auto"/>
        <w:right w:val="none" w:sz="0" w:space="0" w:color="auto"/>
      </w:divBdr>
    </w:div>
    <w:div w:id="1590040799">
      <w:bodyDiv w:val="1"/>
      <w:marLeft w:val="0"/>
      <w:marRight w:val="0"/>
      <w:marTop w:val="0"/>
      <w:marBottom w:val="0"/>
      <w:divBdr>
        <w:top w:val="none" w:sz="0" w:space="0" w:color="auto"/>
        <w:left w:val="none" w:sz="0" w:space="0" w:color="auto"/>
        <w:bottom w:val="none" w:sz="0" w:space="0" w:color="auto"/>
        <w:right w:val="none" w:sz="0" w:space="0" w:color="auto"/>
      </w:divBdr>
    </w:div>
    <w:div w:id="1613390900">
      <w:bodyDiv w:val="1"/>
      <w:marLeft w:val="0"/>
      <w:marRight w:val="0"/>
      <w:marTop w:val="0"/>
      <w:marBottom w:val="0"/>
      <w:divBdr>
        <w:top w:val="none" w:sz="0" w:space="0" w:color="auto"/>
        <w:left w:val="none" w:sz="0" w:space="0" w:color="auto"/>
        <w:bottom w:val="none" w:sz="0" w:space="0" w:color="auto"/>
        <w:right w:val="none" w:sz="0" w:space="0" w:color="auto"/>
      </w:divBdr>
    </w:div>
    <w:div w:id="1626232628">
      <w:bodyDiv w:val="1"/>
      <w:marLeft w:val="0"/>
      <w:marRight w:val="0"/>
      <w:marTop w:val="0"/>
      <w:marBottom w:val="0"/>
      <w:divBdr>
        <w:top w:val="none" w:sz="0" w:space="0" w:color="auto"/>
        <w:left w:val="none" w:sz="0" w:space="0" w:color="auto"/>
        <w:bottom w:val="none" w:sz="0" w:space="0" w:color="auto"/>
        <w:right w:val="none" w:sz="0" w:space="0" w:color="auto"/>
      </w:divBdr>
    </w:div>
    <w:div w:id="1654941622">
      <w:bodyDiv w:val="1"/>
      <w:marLeft w:val="0"/>
      <w:marRight w:val="0"/>
      <w:marTop w:val="0"/>
      <w:marBottom w:val="0"/>
      <w:divBdr>
        <w:top w:val="none" w:sz="0" w:space="0" w:color="auto"/>
        <w:left w:val="none" w:sz="0" w:space="0" w:color="auto"/>
        <w:bottom w:val="none" w:sz="0" w:space="0" w:color="auto"/>
        <w:right w:val="none" w:sz="0" w:space="0" w:color="auto"/>
      </w:divBdr>
    </w:div>
    <w:div w:id="1687167640">
      <w:bodyDiv w:val="1"/>
      <w:marLeft w:val="0"/>
      <w:marRight w:val="0"/>
      <w:marTop w:val="0"/>
      <w:marBottom w:val="0"/>
      <w:divBdr>
        <w:top w:val="none" w:sz="0" w:space="0" w:color="auto"/>
        <w:left w:val="none" w:sz="0" w:space="0" w:color="auto"/>
        <w:bottom w:val="none" w:sz="0" w:space="0" w:color="auto"/>
        <w:right w:val="none" w:sz="0" w:space="0" w:color="auto"/>
      </w:divBdr>
    </w:div>
    <w:div w:id="1702777355">
      <w:bodyDiv w:val="1"/>
      <w:marLeft w:val="0"/>
      <w:marRight w:val="0"/>
      <w:marTop w:val="0"/>
      <w:marBottom w:val="0"/>
      <w:divBdr>
        <w:top w:val="none" w:sz="0" w:space="0" w:color="auto"/>
        <w:left w:val="none" w:sz="0" w:space="0" w:color="auto"/>
        <w:bottom w:val="none" w:sz="0" w:space="0" w:color="auto"/>
        <w:right w:val="none" w:sz="0" w:space="0" w:color="auto"/>
      </w:divBdr>
    </w:div>
    <w:div w:id="1712000590">
      <w:bodyDiv w:val="1"/>
      <w:marLeft w:val="0"/>
      <w:marRight w:val="0"/>
      <w:marTop w:val="0"/>
      <w:marBottom w:val="0"/>
      <w:divBdr>
        <w:top w:val="none" w:sz="0" w:space="0" w:color="auto"/>
        <w:left w:val="none" w:sz="0" w:space="0" w:color="auto"/>
        <w:bottom w:val="none" w:sz="0" w:space="0" w:color="auto"/>
        <w:right w:val="none" w:sz="0" w:space="0" w:color="auto"/>
      </w:divBdr>
    </w:div>
    <w:div w:id="1727609955">
      <w:bodyDiv w:val="1"/>
      <w:marLeft w:val="0"/>
      <w:marRight w:val="0"/>
      <w:marTop w:val="0"/>
      <w:marBottom w:val="0"/>
      <w:divBdr>
        <w:top w:val="none" w:sz="0" w:space="0" w:color="auto"/>
        <w:left w:val="none" w:sz="0" w:space="0" w:color="auto"/>
        <w:bottom w:val="none" w:sz="0" w:space="0" w:color="auto"/>
        <w:right w:val="none" w:sz="0" w:space="0" w:color="auto"/>
      </w:divBdr>
    </w:div>
    <w:div w:id="1747921065">
      <w:bodyDiv w:val="1"/>
      <w:marLeft w:val="0"/>
      <w:marRight w:val="0"/>
      <w:marTop w:val="0"/>
      <w:marBottom w:val="0"/>
      <w:divBdr>
        <w:top w:val="none" w:sz="0" w:space="0" w:color="auto"/>
        <w:left w:val="none" w:sz="0" w:space="0" w:color="auto"/>
        <w:bottom w:val="none" w:sz="0" w:space="0" w:color="auto"/>
        <w:right w:val="none" w:sz="0" w:space="0" w:color="auto"/>
      </w:divBdr>
    </w:div>
    <w:div w:id="1765222728">
      <w:bodyDiv w:val="1"/>
      <w:marLeft w:val="0"/>
      <w:marRight w:val="0"/>
      <w:marTop w:val="0"/>
      <w:marBottom w:val="0"/>
      <w:divBdr>
        <w:top w:val="none" w:sz="0" w:space="0" w:color="auto"/>
        <w:left w:val="none" w:sz="0" w:space="0" w:color="auto"/>
        <w:bottom w:val="none" w:sz="0" w:space="0" w:color="auto"/>
        <w:right w:val="none" w:sz="0" w:space="0" w:color="auto"/>
      </w:divBdr>
    </w:div>
    <w:div w:id="1767538466">
      <w:bodyDiv w:val="1"/>
      <w:marLeft w:val="0"/>
      <w:marRight w:val="0"/>
      <w:marTop w:val="0"/>
      <w:marBottom w:val="0"/>
      <w:divBdr>
        <w:top w:val="none" w:sz="0" w:space="0" w:color="auto"/>
        <w:left w:val="none" w:sz="0" w:space="0" w:color="auto"/>
        <w:bottom w:val="none" w:sz="0" w:space="0" w:color="auto"/>
        <w:right w:val="none" w:sz="0" w:space="0" w:color="auto"/>
      </w:divBdr>
    </w:div>
    <w:div w:id="1772234918">
      <w:bodyDiv w:val="1"/>
      <w:marLeft w:val="0"/>
      <w:marRight w:val="0"/>
      <w:marTop w:val="0"/>
      <w:marBottom w:val="0"/>
      <w:divBdr>
        <w:top w:val="none" w:sz="0" w:space="0" w:color="auto"/>
        <w:left w:val="none" w:sz="0" w:space="0" w:color="auto"/>
        <w:bottom w:val="none" w:sz="0" w:space="0" w:color="auto"/>
        <w:right w:val="none" w:sz="0" w:space="0" w:color="auto"/>
      </w:divBdr>
    </w:div>
    <w:div w:id="1776441372">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86801294">
      <w:bodyDiv w:val="1"/>
      <w:marLeft w:val="0"/>
      <w:marRight w:val="0"/>
      <w:marTop w:val="0"/>
      <w:marBottom w:val="0"/>
      <w:divBdr>
        <w:top w:val="none" w:sz="0" w:space="0" w:color="auto"/>
        <w:left w:val="none" w:sz="0" w:space="0" w:color="auto"/>
        <w:bottom w:val="none" w:sz="0" w:space="0" w:color="auto"/>
        <w:right w:val="none" w:sz="0" w:space="0" w:color="auto"/>
      </w:divBdr>
    </w:div>
    <w:div w:id="1804928499">
      <w:bodyDiv w:val="1"/>
      <w:marLeft w:val="0"/>
      <w:marRight w:val="0"/>
      <w:marTop w:val="0"/>
      <w:marBottom w:val="0"/>
      <w:divBdr>
        <w:top w:val="none" w:sz="0" w:space="0" w:color="auto"/>
        <w:left w:val="none" w:sz="0" w:space="0" w:color="auto"/>
        <w:bottom w:val="none" w:sz="0" w:space="0" w:color="auto"/>
        <w:right w:val="none" w:sz="0" w:space="0" w:color="auto"/>
      </w:divBdr>
    </w:div>
    <w:div w:id="1832408824">
      <w:bodyDiv w:val="1"/>
      <w:marLeft w:val="0"/>
      <w:marRight w:val="0"/>
      <w:marTop w:val="0"/>
      <w:marBottom w:val="0"/>
      <w:divBdr>
        <w:top w:val="none" w:sz="0" w:space="0" w:color="auto"/>
        <w:left w:val="none" w:sz="0" w:space="0" w:color="auto"/>
        <w:bottom w:val="none" w:sz="0" w:space="0" w:color="auto"/>
        <w:right w:val="none" w:sz="0" w:space="0" w:color="auto"/>
      </w:divBdr>
    </w:div>
    <w:div w:id="1840851089">
      <w:bodyDiv w:val="1"/>
      <w:marLeft w:val="0"/>
      <w:marRight w:val="0"/>
      <w:marTop w:val="0"/>
      <w:marBottom w:val="0"/>
      <w:divBdr>
        <w:top w:val="none" w:sz="0" w:space="0" w:color="auto"/>
        <w:left w:val="none" w:sz="0" w:space="0" w:color="auto"/>
        <w:bottom w:val="none" w:sz="0" w:space="0" w:color="auto"/>
        <w:right w:val="none" w:sz="0" w:space="0" w:color="auto"/>
      </w:divBdr>
    </w:div>
    <w:div w:id="1842617636">
      <w:bodyDiv w:val="1"/>
      <w:marLeft w:val="0"/>
      <w:marRight w:val="0"/>
      <w:marTop w:val="0"/>
      <w:marBottom w:val="0"/>
      <w:divBdr>
        <w:top w:val="none" w:sz="0" w:space="0" w:color="auto"/>
        <w:left w:val="none" w:sz="0" w:space="0" w:color="auto"/>
        <w:bottom w:val="none" w:sz="0" w:space="0" w:color="auto"/>
        <w:right w:val="none" w:sz="0" w:space="0" w:color="auto"/>
      </w:divBdr>
    </w:div>
    <w:div w:id="1860699801">
      <w:bodyDiv w:val="1"/>
      <w:marLeft w:val="0"/>
      <w:marRight w:val="0"/>
      <w:marTop w:val="0"/>
      <w:marBottom w:val="0"/>
      <w:divBdr>
        <w:top w:val="none" w:sz="0" w:space="0" w:color="auto"/>
        <w:left w:val="none" w:sz="0" w:space="0" w:color="auto"/>
        <w:bottom w:val="none" w:sz="0" w:space="0" w:color="auto"/>
        <w:right w:val="none" w:sz="0" w:space="0" w:color="auto"/>
      </w:divBdr>
    </w:div>
    <w:div w:id="1866752733">
      <w:bodyDiv w:val="1"/>
      <w:marLeft w:val="0"/>
      <w:marRight w:val="0"/>
      <w:marTop w:val="0"/>
      <w:marBottom w:val="0"/>
      <w:divBdr>
        <w:top w:val="none" w:sz="0" w:space="0" w:color="auto"/>
        <w:left w:val="none" w:sz="0" w:space="0" w:color="auto"/>
        <w:bottom w:val="none" w:sz="0" w:space="0" w:color="auto"/>
        <w:right w:val="none" w:sz="0" w:space="0" w:color="auto"/>
      </w:divBdr>
    </w:div>
    <w:div w:id="1885825764">
      <w:bodyDiv w:val="1"/>
      <w:marLeft w:val="0"/>
      <w:marRight w:val="0"/>
      <w:marTop w:val="0"/>
      <w:marBottom w:val="0"/>
      <w:divBdr>
        <w:top w:val="none" w:sz="0" w:space="0" w:color="auto"/>
        <w:left w:val="none" w:sz="0" w:space="0" w:color="auto"/>
        <w:bottom w:val="none" w:sz="0" w:space="0" w:color="auto"/>
        <w:right w:val="none" w:sz="0" w:space="0" w:color="auto"/>
      </w:divBdr>
    </w:div>
    <w:div w:id="1892888534">
      <w:bodyDiv w:val="1"/>
      <w:marLeft w:val="0"/>
      <w:marRight w:val="0"/>
      <w:marTop w:val="0"/>
      <w:marBottom w:val="0"/>
      <w:divBdr>
        <w:top w:val="none" w:sz="0" w:space="0" w:color="auto"/>
        <w:left w:val="none" w:sz="0" w:space="0" w:color="auto"/>
        <w:bottom w:val="none" w:sz="0" w:space="0" w:color="auto"/>
        <w:right w:val="none" w:sz="0" w:space="0" w:color="auto"/>
      </w:divBdr>
    </w:div>
    <w:div w:id="1895120555">
      <w:bodyDiv w:val="1"/>
      <w:marLeft w:val="0"/>
      <w:marRight w:val="0"/>
      <w:marTop w:val="0"/>
      <w:marBottom w:val="0"/>
      <w:divBdr>
        <w:top w:val="none" w:sz="0" w:space="0" w:color="auto"/>
        <w:left w:val="none" w:sz="0" w:space="0" w:color="auto"/>
        <w:bottom w:val="none" w:sz="0" w:space="0" w:color="auto"/>
        <w:right w:val="none" w:sz="0" w:space="0" w:color="auto"/>
      </w:divBdr>
    </w:div>
    <w:div w:id="1904102506">
      <w:bodyDiv w:val="1"/>
      <w:marLeft w:val="0"/>
      <w:marRight w:val="0"/>
      <w:marTop w:val="0"/>
      <w:marBottom w:val="0"/>
      <w:divBdr>
        <w:top w:val="none" w:sz="0" w:space="0" w:color="auto"/>
        <w:left w:val="none" w:sz="0" w:space="0" w:color="auto"/>
        <w:bottom w:val="none" w:sz="0" w:space="0" w:color="auto"/>
        <w:right w:val="none" w:sz="0" w:space="0" w:color="auto"/>
      </w:divBdr>
    </w:div>
    <w:div w:id="1922175207">
      <w:bodyDiv w:val="1"/>
      <w:marLeft w:val="0"/>
      <w:marRight w:val="0"/>
      <w:marTop w:val="0"/>
      <w:marBottom w:val="0"/>
      <w:divBdr>
        <w:top w:val="none" w:sz="0" w:space="0" w:color="auto"/>
        <w:left w:val="none" w:sz="0" w:space="0" w:color="auto"/>
        <w:bottom w:val="none" w:sz="0" w:space="0" w:color="auto"/>
        <w:right w:val="none" w:sz="0" w:space="0" w:color="auto"/>
      </w:divBdr>
    </w:div>
    <w:div w:id="1924145409">
      <w:bodyDiv w:val="1"/>
      <w:marLeft w:val="0"/>
      <w:marRight w:val="0"/>
      <w:marTop w:val="0"/>
      <w:marBottom w:val="0"/>
      <w:divBdr>
        <w:top w:val="none" w:sz="0" w:space="0" w:color="auto"/>
        <w:left w:val="none" w:sz="0" w:space="0" w:color="auto"/>
        <w:bottom w:val="none" w:sz="0" w:space="0" w:color="auto"/>
        <w:right w:val="none" w:sz="0" w:space="0" w:color="auto"/>
      </w:divBdr>
    </w:div>
    <w:div w:id="1924336532">
      <w:bodyDiv w:val="1"/>
      <w:marLeft w:val="0"/>
      <w:marRight w:val="0"/>
      <w:marTop w:val="0"/>
      <w:marBottom w:val="0"/>
      <w:divBdr>
        <w:top w:val="none" w:sz="0" w:space="0" w:color="auto"/>
        <w:left w:val="none" w:sz="0" w:space="0" w:color="auto"/>
        <w:bottom w:val="none" w:sz="0" w:space="0" w:color="auto"/>
        <w:right w:val="none" w:sz="0" w:space="0" w:color="auto"/>
      </w:divBdr>
    </w:div>
    <w:div w:id="1934433666">
      <w:bodyDiv w:val="1"/>
      <w:marLeft w:val="0"/>
      <w:marRight w:val="0"/>
      <w:marTop w:val="0"/>
      <w:marBottom w:val="0"/>
      <w:divBdr>
        <w:top w:val="none" w:sz="0" w:space="0" w:color="auto"/>
        <w:left w:val="none" w:sz="0" w:space="0" w:color="auto"/>
        <w:bottom w:val="none" w:sz="0" w:space="0" w:color="auto"/>
        <w:right w:val="none" w:sz="0" w:space="0" w:color="auto"/>
      </w:divBdr>
      <w:divsChild>
        <w:div w:id="1551696309">
          <w:marLeft w:val="0"/>
          <w:marRight w:val="0"/>
          <w:marTop w:val="0"/>
          <w:marBottom w:val="0"/>
          <w:divBdr>
            <w:top w:val="none" w:sz="0" w:space="0" w:color="auto"/>
            <w:left w:val="none" w:sz="0" w:space="0" w:color="auto"/>
            <w:bottom w:val="none" w:sz="0" w:space="0" w:color="auto"/>
            <w:right w:val="none" w:sz="0" w:space="0" w:color="auto"/>
          </w:divBdr>
          <w:divsChild>
            <w:div w:id="1368139751">
              <w:marLeft w:val="0"/>
              <w:marRight w:val="0"/>
              <w:marTop w:val="0"/>
              <w:marBottom w:val="0"/>
              <w:divBdr>
                <w:top w:val="none" w:sz="0" w:space="0" w:color="auto"/>
                <w:left w:val="none" w:sz="0" w:space="0" w:color="auto"/>
                <w:bottom w:val="none" w:sz="0" w:space="0" w:color="auto"/>
                <w:right w:val="none" w:sz="0" w:space="0" w:color="auto"/>
              </w:divBdr>
              <w:divsChild>
                <w:div w:id="1158111344">
                  <w:marLeft w:val="0"/>
                  <w:marRight w:val="0"/>
                  <w:marTop w:val="0"/>
                  <w:marBottom w:val="0"/>
                  <w:divBdr>
                    <w:top w:val="none" w:sz="0" w:space="0" w:color="auto"/>
                    <w:left w:val="none" w:sz="0" w:space="0" w:color="auto"/>
                    <w:bottom w:val="none" w:sz="0" w:space="0" w:color="auto"/>
                    <w:right w:val="none" w:sz="0" w:space="0" w:color="auto"/>
                  </w:divBdr>
                  <w:divsChild>
                    <w:div w:id="2116443808">
                      <w:marLeft w:val="0"/>
                      <w:marRight w:val="0"/>
                      <w:marTop w:val="0"/>
                      <w:marBottom w:val="0"/>
                      <w:divBdr>
                        <w:top w:val="none" w:sz="0" w:space="0" w:color="auto"/>
                        <w:left w:val="none" w:sz="0" w:space="0" w:color="auto"/>
                        <w:bottom w:val="none" w:sz="0" w:space="0" w:color="auto"/>
                        <w:right w:val="none" w:sz="0" w:space="0" w:color="auto"/>
                      </w:divBdr>
                      <w:divsChild>
                        <w:div w:id="1646274352">
                          <w:marLeft w:val="0"/>
                          <w:marRight w:val="0"/>
                          <w:marTop w:val="0"/>
                          <w:marBottom w:val="0"/>
                          <w:divBdr>
                            <w:top w:val="none" w:sz="0" w:space="0" w:color="auto"/>
                            <w:left w:val="none" w:sz="0" w:space="0" w:color="auto"/>
                            <w:bottom w:val="none" w:sz="0" w:space="0" w:color="auto"/>
                            <w:right w:val="none" w:sz="0" w:space="0" w:color="auto"/>
                          </w:divBdr>
                          <w:divsChild>
                            <w:div w:id="353117793">
                              <w:marLeft w:val="0"/>
                              <w:marRight w:val="0"/>
                              <w:marTop w:val="0"/>
                              <w:marBottom w:val="0"/>
                              <w:divBdr>
                                <w:top w:val="none" w:sz="0" w:space="0" w:color="auto"/>
                                <w:left w:val="none" w:sz="0" w:space="0" w:color="auto"/>
                                <w:bottom w:val="none" w:sz="0" w:space="0" w:color="auto"/>
                                <w:right w:val="none" w:sz="0" w:space="0" w:color="auto"/>
                              </w:divBdr>
                              <w:divsChild>
                                <w:div w:id="1887990165">
                                  <w:marLeft w:val="0"/>
                                  <w:marRight w:val="0"/>
                                  <w:marTop w:val="0"/>
                                  <w:marBottom w:val="0"/>
                                  <w:divBdr>
                                    <w:top w:val="none" w:sz="0" w:space="0" w:color="auto"/>
                                    <w:left w:val="none" w:sz="0" w:space="0" w:color="auto"/>
                                    <w:bottom w:val="none" w:sz="0" w:space="0" w:color="auto"/>
                                    <w:right w:val="none" w:sz="0" w:space="0" w:color="auto"/>
                                  </w:divBdr>
                                  <w:divsChild>
                                    <w:div w:id="79714406">
                                      <w:marLeft w:val="60"/>
                                      <w:marRight w:val="0"/>
                                      <w:marTop w:val="0"/>
                                      <w:marBottom w:val="0"/>
                                      <w:divBdr>
                                        <w:top w:val="none" w:sz="0" w:space="0" w:color="auto"/>
                                        <w:left w:val="none" w:sz="0" w:space="0" w:color="auto"/>
                                        <w:bottom w:val="none" w:sz="0" w:space="0" w:color="auto"/>
                                        <w:right w:val="none" w:sz="0" w:space="0" w:color="auto"/>
                                      </w:divBdr>
                                      <w:divsChild>
                                        <w:div w:id="109327387">
                                          <w:marLeft w:val="0"/>
                                          <w:marRight w:val="0"/>
                                          <w:marTop w:val="0"/>
                                          <w:marBottom w:val="0"/>
                                          <w:divBdr>
                                            <w:top w:val="none" w:sz="0" w:space="0" w:color="auto"/>
                                            <w:left w:val="none" w:sz="0" w:space="0" w:color="auto"/>
                                            <w:bottom w:val="none" w:sz="0" w:space="0" w:color="auto"/>
                                            <w:right w:val="none" w:sz="0" w:space="0" w:color="auto"/>
                                          </w:divBdr>
                                          <w:divsChild>
                                            <w:div w:id="1352219505">
                                              <w:marLeft w:val="0"/>
                                              <w:marRight w:val="0"/>
                                              <w:marTop w:val="0"/>
                                              <w:marBottom w:val="120"/>
                                              <w:divBdr>
                                                <w:top w:val="single" w:sz="6" w:space="0" w:color="F5F5F5"/>
                                                <w:left w:val="single" w:sz="6" w:space="0" w:color="F5F5F5"/>
                                                <w:bottom w:val="single" w:sz="6" w:space="0" w:color="F5F5F5"/>
                                                <w:right w:val="single" w:sz="6" w:space="0" w:color="F5F5F5"/>
                                              </w:divBdr>
                                              <w:divsChild>
                                                <w:div w:id="619455529">
                                                  <w:marLeft w:val="0"/>
                                                  <w:marRight w:val="0"/>
                                                  <w:marTop w:val="0"/>
                                                  <w:marBottom w:val="0"/>
                                                  <w:divBdr>
                                                    <w:top w:val="none" w:sz="0" w:space="0" w:color="auto"/>
                                                    <w:left w:val="none" w:sz="0" w:space="0" w:color="auto"/>
                                                    <w:bottom w:val="none" w:sz="0" w:space="0" w:color="auto"/>
                                                    <w:right w:val="none" w:sz="0" w:space="0" w:color="auto"/>
                                                  </w:divBdr>
                                                  <w:divsChild>
                                                    <w:div w:id="862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1789384">
      <w:bodyDiv w:val="1"/>
      <w:marLeft w:val="0"/>
      <w:marRight w:val="0"/>
      <w:marTop w:val="0"/>
      <w:marBottom w:val="0"/>
      <w:divBdr>
        <w:top w:val="none" w:sz="0" w:space="0" w:color="auto"/>
        <w:left w:val="none" w:sz="0" w:space="0" w:color="auto"/>
        <w:bottom w:val="none" w:sz="0" w:space="0" w:color="auto"/>
        <w:right w:val="none" w:sz="0" w:space="0" w:color="auto"/>
      </w:divBdr>
    </w:div>
    <w:div w:id="1944993727">
      <w:bodyDiv w:val="1"/>
      <w:marLeft w:val="0"/>
      <w:marRight w:val="0"/>
      <w:marTop w:val="0"/>
      <w:marBottom w:val="0"/>
      <w:divBdr>
        <w:top w:val="none" w:sz="0" w:space="0" w:color="auto"/>
        <w:left w:val="none" w:sz="0" w:space="0" w:color="auto"/>
        <w:bottom w:val="none" w:sz="0" w:space="0" w:color="auto"/>
        <w:right w:val="none" w:sz="0" w:space="0" w:color="auto"/>
      </w:divBdr>
    </w:div>
    <w:div w:id="1947691335">
      <w:bodyDiv w:val="1"/>
      <w:marLeft w:val="0"/>
      <w:marRight w:val="0"/>
      <w:marTop w:val="0"/>
      <w:marBottom w:val="0"/>
      <w:divBdr>
        <w:top w:val="none" w:sz="0" w:space="0" w:color="auto"/>
        <w:left w:val="none" w:sz="0" w:space="0" w:color="auto"/>
        <w:bottom w:val="none" w:sz="0" w:space="0" w:color="auto"/>
        <w:right w:val="none" w:sz="0" w:space="0" w:color="auto"/>
      </w:divBdr>
    </w:div>
    <w:div w:id="1952976589">
      <w:bodyDiv w:val="1"/>
      <w:marLeft w:val="0"/>
      <w:marRight w:val="0"/>
      <w:marTop w:val="0"/>
      <w:marBottom w:val="0"/>
      <w:divBdr>
        <w:top w:val="none" w:sz="0" w:space="0" w:color="auto"/>
        <w:left w:val="none" w:sz="0" w:space="0" w:color="auto"/>
        <w:bottom w:val="none" w:sz="0" w:space="0" w:color="auto"/>
        <w:right w:val="none" w:sz="0" w:space="0" w:color="auto"/>
      </w:divBdr>
    </w:div>
    <w:div w:id="1976832420">
      <w:bodyDiv w:val="1"/>
      <w:marLeft w:val="0"/>
      <w:marRight w:val="0"/>
      <w:marTop w:val="0"/>
      <w:marBottom w:val="0"/>
      <w:divBdr>
        <w:top w:val="none" w:sz="0" w:space="0" w:color="auto"/>
        <w:left w:val="none" w:sz="0" w:space="0" w:color="auto"/>
        <w:bottom w:val="none" w:sz="0" w:space="0" w:color="auto"/>
        <w:right w:val="none" w:sz="0" w:space="0" w:color="auto"/>
      </w:divBdr>
    </w:div>
    <w:div w:id="2008245320">
      <w:bodyDiv w:val="1"/>
      <w:marLeft w:val="0"/>
      <w:marRight w:val="0"/>
      <w:marTop w:val="0"/>
      <w:marBottom w:val="0"/>
      <w:divBdr>
        <w:top w:val="none" w:sz="0" w:space="0" w:color="auto"/>
        <w:left w:val="none" w:sz="0" w:space="0" w:color="auto"/>
        <w:bottom w:val="none" w:sz="0" w:space="0" w:color="auto"/>
        <w:right w:val="none" w:sz="0" w:space="0" w:color="auto"/>
      </w:divBdr>
    </w:div>
    <w:div w:id="2013877917">
      <w:bodyDiv w:val="1"/>
      <w:marLeft w:val="0"/>
      <w:marRight w:val="0"/>
      <w:marTop w:val="0"/>
      <w:marBottom w:val="0"/>
      <w:divBdr>
        <w:top w:val="none" w:sz="0" w:space="0" w:color="auto"/>
        <w:left w:val="none" w:sz="0" w:space="0" w:color="auto"/>
        <w:bottom w:val="none" w:sz="0" w:space="0" w:color="auto"/>
        <w:right w:val="none" w:sz="0" w:space="0" w:color="auto"/>
      </w:divBdr>
    </w:div>
    <w:div w:id="2016109208">
      <w:bodyDiv w:val="1"/>
      <w:marLeft w:val="0"/>
      <w:marRight w:val="0"/>
      <w:marTop w:val="0"/>
      <w:marBottom w:val="0"/>
      <w:divBdr>
        <w:top w:val="none" w:sz="0" w:space="0" w:color="auto"/>
        <w:left w:val="none" w:sz="0" w:space="0" w:color="auto"/>
        <w:bottom w:val="none" w:sz="0" w:space="0" w:color="auto"/>
        <w:right w:val="none" w:sz="0" w:space="0" w:color="auto"/>
      </w:divBdr>
    </w:div>
    <w:div w:id="2023236278">
      <w:bodyDiv w:val="1"/>
      <w:marLeft w:val="0"/>
      <w:marRight w:val="0"/>
      <w:marTop w:val="0"/>
      <w:marBottom w:val="0"/>
      <w:divBdr>
        <w:top w:val="none" w:sz="0" w:space="0" w:color="auto"/>
        <w:left w:val="none" w:sz="0" w:space="0" w:color="auto"/>
        <w:bottom w:val="none" w:sz="0" w:space="0" w:color="auto"/>
        <w:right w:val="none" w:sz="0" w:space="0" w:color="auto"/>
      </w:divBdr>
    </w:div>
    <w:div w:id="2032221988">
      <w:bodyDiv w:val="1"/>
      <w:marLeft w:val="0"/>
      <w:marRight w:val="0"/>
      <w:marTop w:val="0"/>
      <w:marBottom w:val="0"/>
      <w:divBdr>
        <w:top w:val="none" w:sz="0" w:space="0" w:color="auto"/>
        <w:left w:val="none" w:sz="0" w:space="0" w:color="auto"/>
        <w:bottom w:val="none" w:sz="0" w:space="0" w:color="auto"/>
        <w:right w:val="none" w:sz="0" w:space="0" w:color="auto"/>
      </w:divBdr>
    </w:div>
    <w:div w:id="2077119244">
      <w:bodyDiv w:val="1"/>
      <w:marLeft w:val="0"/>
      <w:marRight w:val="0"/>
      <w:marTop w:val="0"/>
      <w:marBottom w:val="0"/>
      <w:divBdr>
        <w:top w:val="none" w:sz="0" w:space="0" w:color="auto"/>
        <w:left w:val="none" w:sz="0" w:space="0" w:color="auto"/>
        <w:bottom w:val="none" w:sz="0" w:space="0" w:color="auto"/>
        <w:right w:val="none" w:sz="0" w:space="0" w:color="auto"/>
      </w:divBdr>
    </w:div>
    <w:div w:id="2077430671">
      <w:bodyDiv w:val="1"/>
      <w:marLeft w:val="0"/>
      <w:marRight w:val="0"/>
      <w:marTop w:val="0"/>
      <w:marBottom w:val="0"/>
      <w:divBdr>
        <w:top w:val="none" w:sz="0" w:space="0" w:color="auto"/>
        <w:left w:val="none" w:sz="0" w:space="0" w:color="auto"/>
        <w:bottom w:val="none" w:sz="0" w:space="0" w:color="auto"/>
        <w:right w:val="none" w:sz="0" w:space="0" w:color="auto"/>
      </w:divBdr>
    </w:div>
    <w:div w:id="2106919257">
      <w:bodyDiv w:val="1"/>
      <w:marLeft w:val="0"/>
      <w:marRight w:val="0"/>
      <w:marTop w:val="0"/>
      <w:marBottom w:val="0"/>
      <w:divBdr>
        <w:top w:val="none" w:sz="0" w:space="0" w:color="auto"/>
        <w:left w:val="none" w:sz="0" w:space="0" w:color="auto"/>
        <w:bottom w:val="none" w:sz="0" w:space="0" w:color="auto"/>
        <w:right w:val="none" w:sz="0" w:space="0" w:color="auto"/>
      </w:divBdr>
    </w:div>
    <w:div w:id="2116703182">
      <w:bodyDiv w:val="1"/>
      <w:marLeft w:val="0"/>
      <w:marRight w:val="0"/>
      <w:marTop w:val="0"/>
      <w:marBottom w:val="0"/>
      <w:divBdr>
        <w:top w:val="none" w:sz="0" w:space="0" w:color="auto"/>
        <w:left w:val="none" w:sz="0" w:space="0" w:color="auto"/>
        <w:bottom w:val="none" w:sz="0" w:space="0" w:color="auto"/>
        <w:right w:val="none" w:sz="0" w:space="0" w:color="auto"/>
      </w:divBdr>
    </w:div>
    <w:div w:id="2127196643">
      <w:bodyDiv w:val="1"/>
      <w:marLeft w:val="0"/>
      <w:marRight w:val="0"/>
      <w:marTop w:val="0"/>
      <w:marBottom w:val="0"/>
      <w:divBdr>
        <w:top w:val="none" w:sz="0" w:space="0" w:color="auto"/>
        <w:left w:val="none" w:sz="0" w:space="0" w:color="auto"/>
        <w:bottom w:val="none" w:sz="0" w:space="0" w:color="auto"/>
        <w:right w:val="none" w:sz="0" w:space="0" w:color="auto"/>
      </w:divBdr>
    </w:div>
    <w:div w:id="214257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Rob03</b:Tag>
    <b:SourceType>ElectronicSource</b:SourceType>
    <b:Guid>{1D3B2238-7A83-4296-85B9-ABB71D8583F7}</b:Guid>
    <b:Title>RoboCup Soccer Server Users Manual</b:Title>
    <b:Year>2003</b:Year>
    <b:Publisher>RoboCup Federation</b:Publisher>
    <b:Author>
      <b:Author>
        <b:Corporate>RoboCup Federation</b:Corporate>
      </b:Author>
    </b:Author>
    <b:RefOrder>1</b:RefOrder>
  </b:Source>
  <b:Source>
    <b:Tag>Läm12</b:Tag>
    <b:SourceType>Book</b:SourceType>
    <b:Guid>{02A5BBA4-11BB-4A4A-8132-4BD93B80616A}</b:Guid>
    <b:Title>Künstliche Intelligenz</b:Title>
    <b:Year>2012</b:Year>
    <b:Author>
      <b:Author>
        <b:Corporate>Lämmel, U., Cleve, J.</b:Corporate>
      </b:Author>
    </b:Author>
    <b:City>München</b:City>
    <b:Publisher>Hanser</b:Publisher>
    <b:RefOrder>2</b:RefOrder>
  </b:Source>
</b:Sources>
</file>

<file path=customXml/itemProps1.xml><?xml version="1.0" encoding="utf-8"?>
<ds:datastoreItem xmlns:ds="http://schemas.openxmlformats.org/officeDocument/2006/customXml" ds:itemID="{BD658C0F-7B67-4462-A685-C4AF3F04A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3395</Words>
  <Characters>21394</Characters>
  <Application>Microsoft Office Word</Application>
  <DocSecurity>0</DocSecurity>
  <Lines>178</Lines>
  <Paragraphs>49</Paragraphs>
  <ScaleCrop>false</ScaleCrop>
  <HeadingPairs>
    <vt:vector size="2" baseType="variant">
      <vt:variant>
        <vt:lpstr>Titel</vt:lpstr>
      </vt:variant>
      <vt:variant>
        <vt:i4>1</vt:i4>
      </vt:variant>
    </vt:vector>
  </HeadingPairs>
  <TitlesOfParts>
    <vt:vector size="1" baseType="lpstr">
      <vt:lpstr>Muster für das Titelblatt der Bachelorarbeiten</vt:lpstr>
    </vt:vector>
  </TitlesOfParts>
  <Company>Entwicklung und Integration von HMI-Schnittstellen im Avionik Test und Integration LaborPROJEKTARBEITüber die 3. und 4. Praxisphase im Studiengang Informationstechnikan der DHBW RavensburgCampus FriedrichshafenvonMaximilian SchmitzAbgabedatumBearbeitungszeitraum	10.04.2014 - ??.08.2014Matrikelnummer	MatrikelnummerPartnerunternehmen 	Airbus Defense &amp; Space	Immenstaad			Betreuer im Partnerunternehmen	Dipl.-Inf.(FH) Matthias Noack BA Stuttgart</Company>
  <LinksUpToDate>false</LinksUpToDate>
  <CharactersWithSpaces>24740</CharactersWithSpaces>
  <SharedDoc>false</SharedDoc>
  <HLinks>
    <vt:vector size="180" baseType="variant">
      <vt:variant>
        <vt:i4>1507380</vt:i4>
      </vt:variant>
      <vt:variant>
        <vt:i4>188</vt:i4>
      </vt:variant>
      <vt:variant>
        <vt:i4>0</vt:i4>
      </vt:variant>
      <vt:variant>
        <vt:i4>5</vt:i4>
      </vt:variant>
      <vt:variant>
        <vt:lpwstr/>
      </vt:variant>
      <vt:variant>
        <vt:lpwstr>_Toc392839684</vt:lpwstr>
      </vt:variant>
      <vt:variant>
        <vt:i4>1703996</vt:i4>
      </vt:variant>
      <vt:variant>
        <vt:i4>170</vt:i4>
      </vt:variant>
      <vt:variant>
        <vt:i4>0</vt:i4>
      </vt:variant>
      <vt:variant>
        <vt:i4>5</vt:i4>
      </vt:variant>
      <vt:variant>
        <vt:lpwstr/>
      </vt:variant>
      <vt:variant>
        <vt:lpwstr>_Toc393692501</vt:lpwstr>
      </vt:variant>
      <vt:variant>
        <vt:i4>1703996</vt:i4>
      </vt:variant>
      <vt:variant>
        <vt:i4>164</vt:i4>
      </vt:variant>
      <vt:variant>
        <vt:i4>0</vt:i4>
      </vt:variant>
      <vt:variant>
        <vt:i4>5</vt:i4>
      </vt:variant>
      <vt:variant>
        <vt:lpwstr/>
      </vt:variant>
      <vt:variant>
        <vt:lpwstr>_Toc393692500</vt:lpwstr>
      </vt:variant>
      <vt:variant>
        <vt:i4>1245245</vt:i4>
      </vt:variant>
      <vt:variant>
        <vt:i4>158</vt:i4>
      </vt:variant>
      <vt:variant>
        <vt:i4>0</vt:i4>
      </vt:variant>
      <vt:variant>
        <vt:i4>5</vt:i4>
      </vt:variant>
      <vt:variant>
        <vt:lpwstr/>
      </vt:variant>
      <vt:variant>
        <vt:lpwstr>_Toc393692499</vt:lpwstr>
      </vt:variant>
      <vt:variant>
        <vt:i4>1245245</vt:i4>
      </vt:variant>
      <vt:variant>
        <vt:i4>152</vt:i4>
      </vt:variant>
      <vt:variant>
        <vt:i4>0</vt:i4>
      </vt:variant>
      <vt:variant>
        <vt:i4>5</vt:i4>
      </vt:variant>
      <vt:variant>
        <vt:lpwstr/>
      </vt:variant>
      <vt:variant>
        <vt:lpwstr>_Toc393692498</vt:lpwstr>
      </vt:variant>
      <vt:variant>
        <vt:i4>1245245</vt:i4>
      </vt:variant>
      <vt:variant>
        <vt:i4>146</vt:i4>
      </vt:variant>
      <vt:variant>
        <vt:i4>0</vt:i4>
      </vt:variant>
      <vt:variant>
        <vt:i4>5</vt:i4>
      </vt:variant>
      <vt:variant>
        <vt:lpwstr/>
      </vt:variant>
      <vt:variant>
        <vt:lpwstr>_Toc393692497</vt:lpwstr>
      </vt:variant>
      <vt:variant>
        <vt:i4>1245245</vt:i4>
      </vt:variant>
      <vt:variant>
        <vt:i4>140</vt:i4>
      </vt:variant>
      <vt:variant>
        <vt:i4>0</vt:i4>
      </vt:variant>
      <vt:variant>
        <vt:i4>5</vt:i4>
      </vt:variant>
      <vt:variant>
        <vt:lpwstr/>
      </vt:variant>
      <vt:variant>
        <vt:lpwstr>_Toc393692496</vt:lpwstr>
      </vt:variant>
      <vt:variant>
        <vt:i4>1245245</vt:i4>
      </vt:variant>
      <vt:variant>
        <vt:i4>134</vt:i4>
      </vt:variant>
      <vt:variant>
        <vt:i4>0</vt:i4>
      </vt:variant>
      <vt:variant>
        <vt:i4>5</vt:i4>
      </vt:variant>
      <vt:variant>
        <vt:lpwstr/>
      </vt:variant>
      <vt:variant>
        <vt:lpwstr>_Toc393692495</vt:lpwstr>
      </vt:variant>
      <vt:variant>
        <vt:i4>1245245</vt:i4>
      </vt:variant>
      <vt:variant>
        <vt:i4>128</vt:i4>
      </vt:variant>
      <vt:variant>
        <vt:i4>0</vt:i4>
      </vt:variant>
      <vt:variant>
        <vt:i4>5</vt:i4>
      </vt:variant>
      <vt:variant>
        <vt:lpwstr/>
      </vt:variant>
      <vt:variant>
        <vt:lpwstr>_Toc393692494</vt:lpwstr>
      </vt:variant>
      <vt:variant>
        <vt:i4>1245245</vt:i4>
      </vt:variant>
      <vt:variant>
        <vt:i4>122</vt:i4>
      </vt:variant>
      <vt:variant>
        <vt:i4>0</vt:i4>
      </vt:variant>
      <vt:variant>
        <vt:i4>5</vt:i4>
      </vt:variant>
      <vt:variant>
        <vt:lpwstr/>
      </vt:variant>
      <vt:variant>
        <vt:lpwstr>_Toc393692493</vt:lpwstr>
      </vt:variant>
      <vt:variant>
        <vt:i4>1245245</vt:i4>
      </vt:variant>
      <vt:variant>
        <vt:i4>116</vt:i4>
      </vt:variant>
      <vt:variant>
        <vt:i4>0</vt:i4>
      </vt:variant>
      <vt:variant>
        <vt:i4>5</vt:i4>
      </vt:variant>
      <vt:variant>
        <vt:lpwstr/>
      </vt:variant>
      <vt:variant>
        <vt:lpwstr>_Toc393692492</vt:lpwstr>
      </vt:variant>
      <vt:variant>
        <vt:i4>1245245</vt:i4>
      </vt:variant>
      <vt:variant>
        <vt:i4>110</vt:i4>
      </vt:variant>
      <vt:variant>
        <vt:i4>0</vt:i4>
      </vt:variant>
      <vt:variant>
        <vt:i4>5</vt:i4>
      </vt:variant>
      <vt:variant>
        <vt:lpwstr/>
      </vt:variant>
      <vt:variant>
        <vt:lpwstr>_Toc393692491</vt:lpwstr>
      </vt:variant>
      <vt:variant>
        <vt:i4>1245245</vt:i4>
      </vt:variant>
      <vt:variant>
        <vt:i4>104</vt:i4>
      </vt:variant>
      <vt:variant>
        <vt:i4>0</vt:i4>
      </vt:variant>
      <vt:variant>
        <vt:i4>5</vt:i4>
      </vt:variant>
      <vt:variant>
        <vt:lpwstr/>
      </vt:variant>
      <vt:variant>
        <vt:lpwstr>_Toc393692490</vt:lpwstr>
      </vt:variant>
      <vt:variant>
        <vt:i4>1179709</vt:i4>
      </vt:variant>
      <vt:variant>
        <vt:i4>98</vt:i4>
      </vt:variant>
      <vt:variant>
        <vt:i4>0</vt:i4>
      </vt:variant>
      <vt:variant>
        <vt:i4>5</vt:i4>
      </vt:variant>
      <vt:variant>
        <vt:lpwstr/>
      </vt:variant>
      <vt:variant>
        <vt:lpwstr>_Toc393692489</vt:lpwstr>
      </vt:variant>
      <vt:variant>
        <vt:i4>1179709</vt:i4>
      </vt:variant>
      <vt:variant>
        <vt:i4>92</vt:i4>
      </vt:variant>
      <vt:variant>
        <vt:i4>0</vt:i4>
      </vt:variant>
      <vt:variant>
        <vt:i4>5</vt:i4>
      </vt:variant>
      <vt:variant>
        <vt:lpwstr/>
      </vt:variant>
      <vt:variant>
        <vt:lpwstr>_Toc393692488</vt:lpwstr>
      </vt:variant>
      <vt:variant>
        <vt:i4>1179709</vt:i4>
      </vt:variant>
      <vt:variant>
        <vt:i4>86</vt:i4>
      </vt:variant>
      <vt:variant>
        <vt:i4>0</vt:i4>
      </vt:variant>
      <vt:variant>
        <vt:i4>5</vt:i4>
      </vt:variant>
      <vt:variant>
        <vt:lpwstr/>
      </vt:variant>
      <vt:variant>
        <vt:lpwstr>_Toc393692487</vt:lpwstr>
      </vt:variant>
      <vt:variant>
        <vt:i4>1179709</vt:i4>
      </vt:variant>
      <vt:variant>
        <vt:i4>80</vt:i4>
      </vt:variant>
      <vt:variant>
        <vt:i4>0</vt:i4>
      </vt:variant>
      <vt:variant>
        <vt:i4>5</vt:i4>
      </vt:variant>
      <vt:variant>
        <vt:lpwstr/>
      </vt:variant>
      <vt:variant>
        <vt:lpwstr>_Toc393692486</vt:lpwstr>
      </vt:variant>
      <vt:variant>
        <vt:i4>1179709</vt:i4>
      </vt:variant>
      <vt:variant>
        <vt:i4>74</vt:i4>
      </vt:variant>
      <vt:variant>
        <vt:i4>0</vt:i4>
      </vt:variant>
      <vt:variant>
        <vt:i4>5</vt:i4>
      </vt:variant>
      <vt:variant>
        <vt:lpwstr/>
      </vt:variant>
      <vt:variant>
        <vt:lpwstr>_Toc393692485</vt:lpwstr>
      </vt:variant>
      <vt:variant>
        <vt:i4>1179709</vt:i4>
      </vt:variant>
      <vt:variant>
        <vt:i4>68</vt:i4>
      </vt:variant>
      <vt:variant>
        <vt:i4>0</vt:i4>
      </vt:variant>
      <vt:variant>
        <vt:i4>5</vt:i4>
      </vt:variant>
      <vt:variant>
        <vt:lpwstr/>
      </vt:variant>
      <vt:variant>
        <vt:lpwstr>_Toc393692484</vt:lpwstr>
      </vt:variant>
      <vt:variant>
        <vt:i4>1179709</vt:i4>
      </vt:variant>
      <vt:variant>
        <vt:i4>62</vt:i4>
      </vt:variant>
      <vt:variant>
        <vt:i4>0</vt:i4>
      </vt:variant>
      <vt:variant>
        <vt:i4>5</vt:i4>
      </vt:variant>
      <vt:variant>
        <vt:lpwstr/>
      </vt:variant>
      <vt:variant>
        <vt:lpwstr>_Toc393692483</vt:lpwstr>
      </vt:variant>
      <vt:variant>
        <vt:i4>1179709</vt:i4>
      </vt:variant>
      <vt:variant>
        <vt:i4>56</vt:i4>
      </vt:variant>
      <vt:variant>
        <vt:i4>0</vt:i4>
      </vt:variant>
      <vt:variant>
        <vt:i4>5</vt:i4>
      </vt:variant>
      <vt:variant>
        <vt:lpwstr/>
      </vt:variant>
      <vt:variant>
        <vt:lpwstr>_Toc393692482</vt:lpwstr>
      </vt:variant>
      <vt:variant>
        <vt:i4>1179709</vt:i4>
      </vt:variant>
      <vt:variant>
        <vt:i4>50</vt:i4>
      </vt:variant>
      <vt:variant>
        <vt:i4>0</vt:i4>
      </vt:variant>
      <vt:variant>
        <vt:i4>5</vt:i4>
      </vt:variant>
      <vt:variant>
        <vt:lpwstr/>
      </vt:variant>
      <vt:variant>
        <vt:lpwstr>_Toc393692481</vt:lpwstr>
      </vt:variant>
      <vt:variant>
        <vt:i4>1179709</vt:i4>
      </vt:variant>
      <vt:variant>
        <vt:i4>44</vt:i4>
      </vt:variant>
      <vt:variant>
        <vt:i4>0</vt:i4>
      </vt:variant>
      <vt:variant>
        <vt:i4>5</vt:i4>
      </vt:variant>
      <vt:variant>
        <vt:lpwstr/>
      </vt:variant>
      <vt:variant>
        <vt:lpwstr>_Toc393692480</vt:lpwstr>
      </vt:variant>
      <vt:variant>
        <vt:i4>1900605</vt:i4>
      </vt:variant>
      <vt:variant>
        <vt:i4>38</vt:i4>
      </vt:variant>
      <vt:variant>
        <vt:i4>0</vt:i4>
      </vt:variant>
      <vt:variant>
        <vt:i4>5</vt:i4>
      </vt:variant>
      <vt:variant>
        <vt:lpwstr/>
      </vt:variant>
      <vt:variant>
        <vt:lpwstr>_Toc393692479</vt:lpwstr>
      </vt:variant>
      <vt:variant>
        <vt:i4>1900605</vt:i4>
      </vt:variant>
      <vt:variant>
        <vt:i4>32</vt:i4>
      </vt:variant>
      <vt:variant>
        <vt:i4>0</vt:i4>
      </vt:variant>
      <vt:variant>
        <vt:i4>5</vt:i4>
      </vt:variant>
      <vt:variant>
        <vt:lpwstr/>
      </vt:variant>
      <vt:variant>
        <vt:lpwstr>_Toc393692478</vt:lpwstr>
      </vt:variant>
      <vt:variant>
        <vt:i4>1900605</vt:i4>
      </vt:variant>
      <vt:variant>
        <vt:i4>26</vt:i4>
      </vt:variant>
      <vt:variant>
        <vt:i4>0</vt:i4>
      </vt:variant>
      <vt:variant>
        <vt:i4>5</vt:i4>
      </vt:variant>
      <vt:variant>
        <vt:lpwstr/>
      </vt:variant>
      <vt:variant>
        <vt:lpwstr>_Toc393692477</vt:lpwstr>
      </vt:variant>
      <vt:variant>
        <vt:i4>1900605</vt:i4>
      </vt:variant>
      <vt:variant>
        <vt:i4>20</vt:i4>
      </vt:variant>
      <vt:variant>
        <vt:i4>0</vt:i4>
      </vt:variant>
      <vt:variant>
        <vt:i4>5</vt:i4>
      </vt:variant>
      <vt:variant>
        <vt:lpwstr/>
      </vt:variant>
      <vt:variant>
        <vt:lpwstr>_Toc393692476</vt:lpwstr>
      </vt:variant>
      <vt:variant>
        <vt:i4>1900605</vt:i4>
      </vt:variant>
      <vt:variant>
        <vt:i4>14</vt:i4>
      </vt:variant>
      <vt:variant>
        <vt:i4>0</vt:i4>
      </vt:variant>
      <vt:variant>
        <vt:i4>5</vt:i4>
      </vt:variant>
      <vt:variant>
        <vt:lpwstr/>
      </vt:variant>
      <vt:variant>
        <vt:lpwstr>_Toc393692475</vt:lpwstr>
      </vt:variant>
      <vt:variant>
        <vt:i4>1900605</vt:i4>
      </vt:variant>
      <vt:variant>
        <vt:i4>8</vt:i4>
      </vt:variant>
      <vt:variant>
        <vt:i4>0</vt:i4>
      </vt:variant>
      <vt:variant>
        <vt:i4>5</vt:i4>
      </vt:variant>
      <vt:variant>
        <vt:lpwstr/>
      </vt:variant>
      <vt:variant>
        <vt:lpwstr>_Toc393692474</vt:lpwstr>
      </vt:variant>
      <vt:variant>
        <vt:i4>1900605</vt:i4>
      </vt:variant>
      <vt:variant>
        <vt:i4>2</vt:i4>
      </vt:variant>
      <vt:variant>
        <vt:i4>0</vt:i4>
      </vt:variant>
      <vt:variant>
        <vt:i4>5</vt:i4>
      </vt:variant>
      <vt:variant>
        <vt:lpwstr/>
      </vt:variant>
      <vt:variant>
        <vt:lpwstr>_Toc393692473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für das Titelblatt der Bachelorarbeiten</dc:title>
  <dc:subject/>
  <dc:creator>jickeli</dc:creator>
  <cp:keywords/>
  <dc:description/>
  <cp:lastModifiedBy>Admin</cp:lastModifiedBy>
  <cp:revision>663</cp:revision>
  <cp:lastPrinted>2014-08-27T20:09:00Z</cp:lastPrinted>
  <dcterms:created xsi:type="dcterms:W3CDTF">2014-07-28T08:46:00Z</dcterms:created>
  <dcterms:modified xsi:type="dcterms:W3CDTF">2015-02-12T09:52:00Z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758693061</vt:i4>
  </property>
  <property fmtid="{D5CDD505-2E9C-101B-9397-08002B2CF9AE}" pid="3" name="_EmailSubject">
    <vt:lpwstr>Richtlinien für Praxisarbeiten usw.</vt:lpwstr>
  </property>
  <property fmtid="{D5CDD505-2E9C-101B-9397-08002B2CF9AE}" pid="4" name="_AuthorEmail">
    <vt:lpwstr>jickeli@ba-stuttgart.de</vt:lpwstr>
  </property>
  <property fmtid="{D5CDD505-2E9C-101B-9397-08002B2CF9AE}" pid="5" name="_AuthorEmailDisplayName">
    <vt:lpwstr>Prof. Dr. Ing. Alexander Jickeli</vt:lpwstr>
  </property>
  <property fmtid="{D5CDD505-2E9C-101B-9397-08002B2CF9AE}" pid="6" name="_ReviewingToolsShownOnce">
    <vt:lpwstr/>
  </property>
</Properties>
</file>