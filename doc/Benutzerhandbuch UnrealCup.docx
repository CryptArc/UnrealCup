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4EFB" w:rsidRDefault="00DD0C73" w:rsidP="00DD0C73">
      <w:pPr>
        <w:pStyle w:val="Titel"/>
      </w:pPr>
      <w:r>
        <w:t xml:space="preserve">Benutzerhandbuch </w:t>
      </w:r>
      <w:proofErr w:type="spellStart"/>
      <w:r>
        <w:t>UnrealCup</w:t>
      </w:r>
      <w:proofErr w:type="spellEnd"/>
    </w:p>
    <w:p w:rsidR="00DD0C73" w:rsidRDefault="00DD0C73" w:rsidP="00DD0C73">
      <w:pPr>
        <w:pStyle w:val="berschrift1"/>
      </w:pPr>
      <w:r>
        <w:t>Inhalt</w:t>
      </w:r>
    </w:p>
    <w:p w:rsidR="00DD0C73" w:rsidRDefault="00DD0C73">
      <w:r>
        <w:br w:type="page"/>
      </w:r>
    </w:p>
    <w:p w:rsidR="00DD0C73" w:rsidRDefault="00DD0C73" w:rsidP="00DD0C73">
      <w:pPr>
        <w:pStyle w:val="berschrift1"/>
      </w:pPr>
      <w:r>
        <w:lastRenderedPageBreak/>
        <w:t>Erster Start</w:t>
      </w:r>
    </w:p>
    <w:p w:rsidR="00DD0C73" w:rsidRDefault="00DD0C73" w:rsidP="00DD0C73">
      <w:pPr>
        <w:pStyle w:val="berschrift2"/>
      </w:pPr>
      <w:r>
        <w:t>Linux</w:t>
      </w:r>
    </w:p>
    <w:p w:rsidR="00DD0C73" w:rsidRDefault="00DD0C73" w:rsidP="00DD0C73">
      <w:r>
        <w:t>Unter Linux kann die Simulation nach dem Entpacken des Archivs ohne weitere Vorbereitungsschritte mit der mitgelieferten, grundlegenden KI gestartet werden.</w:t>
      </w:r>
    </w:p>
    <w:p w:rsidR="00DD0C73" w:rsidRDefault="00DD0C73" w:rsidP="00DD0C73">
      <w:r>
        <w:t>Bei der Ausführung im Linux-Labor muss allerdings darauf geachtet werden, dass die korrekten Grafiktreiber verwendet werden.</w:t>
      </w:r>
    </w:p>
    <w:p w:rsidR="00DD0C73" w:rsidRDefault="00DD0C73" w:rsidP="00DD0C73">
      <w:r>
        <w:t>Zum Starten muss lediglich die ausführbare Datei gestartet werden, möglicherweise muss diese jedoch zunächst ausführbar gemacht werden.</w:t>
      </w:r>
      <w:r w:rsidR="00137997">
        <w:br/>
      </w:r>
      <w:r>
        <w:t>Beendet wird die Simulation unter Verwendung der Tastenkombination Alt + F4.</w:t>
      </w:r>
    </w:p>
    <w:p w:rsidR="00DD0C73" w:rsidRDefault="00DD0C73" w:rsidP="00DD0C73">
      <w:pPr>
        <w:pStyle w:val="berschrift2"/>
      </w:pPr>
      <w:r>
        <w:t>Windows</w:t>
      </w:r>
    </w:p>
    <w:p w:rsidR="00DD0C73" w:rsidRDefault="00DD0C73" w:rsidP="00DD0C73">
      <w:r>
        <w:t xml:space="preserve">Unter Windows ist es möglich, dass vor der Ausführung zuerst die </w:t>
      </w:r>
      <w:proofErr w:type="spellStart"/>
      <w:r>
        <w:t>UnrealEngine</w:t>
      </w:r>
      <w:proofErr w:type="spellEnd"/>
      <w:r>
        <w:t>-D</w:t>
      </w:r>
      <w:r w:rsidR="00137997">
        <w:t>aten installiert werden müssen.</w:t>
      </w:r>
      <w:r w:rsidR="00137997">
        <w:br/>
      </w:r>
      <w:r>
        <w:t xml:space="preserve">Diese sind unter &lt;PFAD&gt; zu finden. </w:t>
      </w:r>
    </w:p>
    <w:p w:rsidR="00DD0C73" w:rsidRDefault="00DD0C73" w:rsidP="00DD0C73">
      <w:r>
        <w:t>Gestartet wird die Simulation durch Ausführung von &lt;PFAD EXE&gt;.</w:t>
      </w:r>
      <w:r w:rsidR="00137997">
        <w:br/>
      </w:r>
      <w:r>
        <w:t>Beendet wird die Simulation, wie auch bei der Linux-Version, mit der Tastenkombination Alt + F4.</w:t>
      </w:r>
    </w:p>
    <w:p w:rsidR="00DD0C73" w:rsidRDefault="005041F0" w:rsidP="00DD0C73">
      <w:pPr>
        <w:pStyle w:val="berschrift1"/>
      </w:pPr>
      <w:r>
        <w:t>Aufbau der Teams</w:t>
      </w:r>
    </w:p>
    <w:p w:rsidR="005041F0" w:rsidRPr="005041F0" w:rsidRDefault="005041F0" w:rsidP="005041F0">
      <w:pPr>
        <w:pStyle w:val="berschrift2"/>
      </w:pPr>
      <w:r>
        <w:t>Konfiguration</w:t>
      </w:r>
    </w:p>
    <w:p w:rsidR="005041F0" w:rsidRDefault="005041F0" w:rsidP="005041F0">
      <w:r>
        <w:t>Die Teams, die in der Simulation gegeneinander antreten, können mithilfe von XML-Dateien konfiguriert werden. Die Dateien sind unter &lt;PFAD XMLS&gt; zu finden, die vorhandenen Dateien und deren jeweiliger Verwendungszweck wird in der folgenden Tabelle erläutert.</w:t>
      </w:r>
      <w:r w:rsidR="00AC519A">
        <w:br/>
        <w:t>Die</w:t>
      </w:r>
      <w:r w:rsidR="00AC519A">
        <w:t xml:space="preserve"> Dateien müssen unter &lt;PFAD&gt; liegen.</w:t>
      </w:r>
    </w:p>
    <w:tbl>
      <w:tblPr>
        <w:tblStyle w:val="MittlereSchattierung1-Akzent1"/>
        <w:tblW w:w="0" w:type="auto"/>
        <w:tblLook w:val="0420" w:firstRow="1" w:lastRow="0" w:firstColumn="0" w:lastColumn="0" w:noHBand="0" w:noVBand="1"/>
      </w:tblPr>
      <w:tblGrid>
        <w:gridCol w:w="1809"/>
        <w:gridCol w:w="7403"/>
      </w:tblGrid>
      <w:tr w:rsidR="005041F0" w:rsidTr="005041F0">
        <w:trPr>
          <w:cnfStyle w:val="100000000000" w:firstRow="1" w:lastRow="0" w:firstColumn="0" w:lastColumn="0" w:oddVBand="0" w:evenVBand="0" w:oddHBand="0" w:evenHBand="0" w:firstRowFirstColumn="0" w:firstRowLastColumn="0" w:lastRowFirstColumn="0" w:lastRowLastColumn="0"/>
        </w:trPr>
        <w:tc>
          <w:tcPr>
            <w:tcW w:w="1809" w:type="dxa"/>
          </w:tcPr>
          <w:p w:rsidR="005041F0" w:rsidRDefault="005041F0" w:rsidP="005041F0">
            <w:r>
              <w:t>Datei</w:t>
            </w:r>
          </w:p>
        </w:tc>
        <w:tc>
          <w:tcPr>
            <w:tcW w:w="7403" w:type="dxa"/>
          </w:tcPr>
          <w:p w:rsidR="005041F0" w:rsidRDefault="005041F0" w:rsidP="005041F0">
            <w:r>
              <w:t>Verwendungszeck</w:t>
            </w:r>
          </w:p>
        </w:tc>
      </w:tr>
      <w:tr w:rsidR="005041F0" w:rsidTr="005041F0">
        <w:trPr>
          <w:cnfStyle w:val="000000100000" w:firstRow="0" w:lastRow="0" w:firstColumn="0" w:lastColumn="0" w:oddVBand="0" w:evenVBand="0" w:oddHBand="1" w:evenHBand="0" w:firstRowFirstColumn="0" w:firstRowLastColumn="0" w:lastRowFirstColumn="0" w:lastRowLastColumn="0"/>
        </w:trPr>
        <w:tc>
          <w:tcPr>
            <w:tcW w:w="1809" w:type="dxa"/>
          </w:tcPr>
          <w:p w:rsidR="005041F0" w:rsidRDefault="005041F0" w:rsidP="005041F0">
            <w:r>
              <w:t>Teams.xml</w:t>
            </w:r>
          </w:p>
        </w:tc>
        <w:tc>
          <w:tcPr>
            <w:tcW w:w="7403" w:type="dxa"/>
          </w:tcPr>
          <w:p w:rsidR="005041F0" w:rsidRDefault="005041F0" w:rsidP="005041F0">
            <w:r>
              <w:t>Verknüpfung der Teamnamen mit den jeweiligen Konfigurationsdateien,</w:t>
            </w:r>
          </w:p>
          <w:p w:rsidR="005041F0" w:rsidRDefault="005041F0" w:rsidP="005041F0">
            <w:r>
              <w:t>Einstellung der Spieldauer</w:t>
            </w:r>
          </w:p>
        </w:tc>
      </w:tr>
      <w:tr w:rsidR="005041F0" w:rsidTr="005041F0">
        <w:trPr>
          <w:cnfStyle w:val="000000010000" w:firstRow="0" w:lastRow="0" w:firstColumn="0" w:lastColumn="0" w:oddVBand="0" w:evenVBand="0" w:oddHBand="0" w:evenHBand="1" w:firstRowFirstColumn="0" w:firstRowLastColumn="0" w:lastRowFirstColumn="0" w:lastRowLastColumn="0"/>
        </w:trPr>
        <w:tc>
          <w:tcPr>
            <w:tcW w:w="1809" w:type="dxa"/>
          </w:tcPr>
          <w:p w:rsidR="005041F0" w:rsidRDefault="005041F0" w:rsidP="005041F0">
            <w:r>
              <w:t>TeamX.xml</w:t>
            </w:r>
          </w:p>
        </w:tc>
        <w:tc>
          <w:tcPr>
            <w:tcW w:w="7403" w:type="dxa"/>
          </w:tcPr>
          <w:p w:rsidR="005041F0" w:rsidRDefault="005041F0" w:rsidP="005041F0">
            <w:r>
              <w:t>Konfiguration der einzelnen Spieler eines Teams</w:t>
            </w:r>
          </w:p>
        </w:tc>
      </w:tr>
      <w:tr w:rsidR="00AC519A" w:rsidTr="005041F0">
        <w:trPr>
          <w:cnfStyle w:val="000000100000" w:firstRow="0" w:lastRow="0" w:firstColumn="0" w:lastColumn="0" w:oddVBand="0" w:evenVBand="0" w:oddHBand="1" w:evenHBand="0" w:firstRowFirstColumn="0" w:firstRowLastColumn="0" w:lastRowFirstColumn="0" w:lastRowLastColumn="0"/>
        </w:trPr>
        <w:tc>
          <w:tcPr>
            <w:tcW w:w="1809" w:type="dxa"/>
          </w:tcPr>
          <w:p w:rsidR="00AC519A" w:rsidRDefault="00AC519A" w:rsidP="005041F0">
            <w:proofErr w:type="spellStart"/>
            <w:r>
              <w:t>Scripte</w:t>
            </w:r>
            <w:proofErr w:type="spellEnd"/>
          </w:p>
        </w:tc>
        <w:tc>
          <w:tcPr>
            <w:tcW w:w="7403" w:type="dxa"/>
          </w:tcPr>
          <w:p w:rsidR="00AC519A" w:rsidRDefault="00AC519A" w:rsidP="005041F0">
            <w:r>
              <w:t>Beinhalten die KI der einzelnen Spieler</w:t>
            </w:r>
          </w:p>
        </w:tc>
      </w:tr>
    </w:tbl>
    <w:p w:rsidR="005041F0" w:rsidRDefault="005041F0" w:rsidP="005041F0">
      <w:pPr>
        <w:pStyle w:val="berschrift2"/>
      </w:pPr>
      <w:r>
        <w:t>Die Teams-XML-Datei</w:t>
      </w:r>
    </w:p>
    <w:p w:rsidR="005041F0" w:rsidRDefault="005041F0" w:rsidP="005041F0">
      <w:r>
        <w:t>In der Teams XML-Datei werden die beiden Teams genannt, mit ihren Konfigurationsdateien verknüpft und die Spieldauer gesetzt. Die Datei ist wie folgt aufgebaut:</w:t>
      </w:r>
    </w:p>
    <w:p w:rsidR="00286822" w:rsidRDefault="00286822" w:rsidP="00A47B14">
      <w:r>
        <w:rPr>
          <w:noProof/>
          <w:lang w:eastAsia="de-DE"/>
        </w:rPr>
        <w:drawing>
          <wp:inline distT="0" distB="0" distL="0" distR="0">
            <wp:extent cx="3895725" cy="809625"/>
            <wp:effectExtent l="0" t="0" r="9525" b="9525"/>
            <wp:docPr id="1" name="Grafik 1" descr="D:\temp\tea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temp\team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95725" cy="809625"/>
                    </a:xfrm>
                    <a:prstGeom prst="rect">
                      <a:avLst/>
                    </a:prstGeom>
                    <a:noFill/>
                    <a:ln>
                      <a:noFill/>
                    </a:ln>
                  </pic:spPr>
                </pic:pic>
              </a:graphicData>
            </a:graphic>
          </wp:inline>
        </w:drawing>
      </w:r>
    </w:p>
    <w:p w:rsidR="00AC519A" w:rsidRDefault="00AC519A">
      <w:pPr>
        <w:rPr>
          <w:rFonts w:asciiTheme="majorHAnsi" w:eastAsiaTheme="majorEastAsia" w:hAnsiTheme="majorHAnsi" w:cstheme="majorBidi"/>
          <w:b/>
          <w:bCs/>
          <w:color w:val="4F81BD" w:themeColor="accent1"/>
          <w:sz w:val="26"/>
          <w:szCs w:val="26"/>
        </w:rPr>
      </w:pPr>
      <w:r>
        <w:br w:type="page"/>
      </w:r>
    </w:p>
    <w:p w:rsidR="005041F0" w:rsidRDefault="005041F0" w:rsidP="005041F0">
      <w:pPr>
        <w:pStyle w:val="berschrift2"/>
      </w:pPr>
      <w:r>
        <w:lastRenderedPageBreak/>
        <w:t>Die Team-XML-Dateien</w:t>
      </w:r>
    </w:p>
    <w:p w:rsidR="005041F0" w:rsidRDefault="005041F0" w:rsidP="005041F0">
      <w:r>
        <w:t>Die Team-XML-Dateien existieren für jedes Team und konfigurieren die einzelnen Spieler des Teams im Detail. Die Datei ist wie folgt aufgebaut:</w:t>
      </w:r>
    </w:p>
    <w:p w:rsidR="00286822" w:rsidRDefault="00286822" w:rsidP="005041F0">
      <w:r>
        <w:rPr>
          <w:noProof/>
          <w:lang w:eastAsia="de-DE"/>
        </w:rPr>
        <w:drawing>
          <wp:inline distT="0" distB="0" distL="0" distR="0">
            <wp:extent cx="5657850" cy="2209800"/>
            <wp:effectExtent l="0" t="0" r="0" b="0"/>
            <wp:docPr id="2" name="Grafik 2" descr="D:\temp\te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temp\te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57850" cy="2209800"/>
                    </a:xfrm>
                    <a:prstGeom prst="rect">
                      <a:avLst/>
                    </a:prstGeom>
                    <a:noFill/>
                    <a:ln>
                      <a:noFill/>
                    </a:ln>
                  </pic:spPr>
                </pic:pic>
              </a:graphicData>
            </a:graphic>
          </wp:inline>
        </w:drawing>
      </w:r>
    </w:p>
    <w:p w:rsidR="00AB46E8" w:rsidRDefault="00286822" w:rsidP="005041F0">
      <w:r>
        <w:t>X und Y stellen dabei die Startposition des Spielers dar.</w:t>
      </w:r>
    </w:p>
    <w:p w:rsidR="00AC519A" w:rsidRDefault="00137997" w:rsidP="005041F0">
      <w:r>
        <w:t xml:space="preserve">Es ist </w:t>
      </w:r>
      <w:r w:rsidR="00286822">
        <w:t xml:space="preserve">außerdem </w:t>
      </w:r>
      <w:r>
        <w:t xml:space="preserve">möglich, mehreren oder gar allen Spielern eines Teams </w:t>
      </w:r>
      <w:r w:rsidR="00DE051C">
        <w:t>dieselbe</w:t>
      </w:r>
      <w:r>
        <w:t xml:space="preserve"> KI zu übergeben.</w:t>
      </w:r>
    </w:p>
    <w:p w:rsidR="00137997" w:rsidRDefault="00137997" w:rsidP="00137997">
      <w:pPr>
        <w:pStyle w:val="berschrift1"/>
      </w:pPr>
      <w:r>
        <w:t>Erstellung von KI-</w:t>
      </w:r>
      <w:proofErr w:type="spellStart"/>
      <w:r>
        <w:t>Scripten</w:t>
      </w:r>
      <w:proofErr w:type="spellEnd"/>
    </w:p>
    <w:p w:rsidR="00B34AC5" w:rsidRDefault="00B34AC5" w:rsidP="00B34AC5">
      <w:pPr>
        <w:pStyle w:val="berschrift2"/>
      </w:pPr>
      <w:r>
        <w:t>Grundlagen</w:t>
      </w:r>
    </w:p>
    <w:p w:rsidR="00845105" w:rsidRDefault="00845105" w:rsidP="00845105">
      <w:pPr>
        <w:pStyle w:val="berschrift3"/>
      </w:pPr>
      <w:r>
        <w:t>Spielablauf</w:t>
      </w:r>
    </w:p>
    <w:p w:rsidR="00845105" w:rsidRDefault="00845105" w:rsidP="00845105">
      <w:r>
        <w:t>Nach dem Starten des Spiels werden die Spieler auf die Startpositionen, die in den XML-Dateien definiert sind, gesetzt. Daraufhin wird der Anstoß ausgeführt.</w:t>
      </w:r>
    </w:p>
    <w:p w:rsidR="00845105" w:rsidRDefault="00845105" w:rsidP="00845105">
      <w:r>
        <w:t>Nach jedem gefallenen Tor wird der Punktestand des jeweiligen Teams angepasst, und die Spieler des gegnerischen Teams führen einen Anstoß aus.</w:t>
      </w:r>
    </w:p>
    <w:p w:rsidR="00845105" w:rsidRDefault="00845105" w:rsidP="00845105">
      <w:r>
        <w:t>Weitere Fußballregeln wie Aus, Abseits oder ähnliches sind nicht implementiert.</w:t>
      </w:r>
    </w:p>
    <w:p w:rsidR="00845105" w:rsidRDefault="00845105" w:rsidP="00845105">
      <w:r>
        <w:t>Nach dem Ablauf der eingestellten Zeit wird das Spiel eingefroren, der endgültige Punktestand ist sichtbar, das Spiel muss nun manuell beendet werden.</w:t>
      </w:r>
    </w:p>
    <w:p w:rsidR="00AC519A" w:rsidRDefault="00AC519A">
      <w:pPr>
        <w:rPr>
          <w:rFonts w:asciiTheme="majorHAnsi" w:eastAsiaTheme="majorEastAsia" w:hAnsiTheme="majorHAnsi" w:cstheme="majorBidi"/>
          <w:b/>
          <w:bCs/>
          <w:color w:val="4F81BD" w:themeColor="accent1"/>
        </w:rPr>
      </w:pPr>
      <w:r>
        <w:br w:type="page"/>
      </w:r>
    </w:p>
    <w:p w:rsidR="00036DB7" w:rsidRDefault="00036DB7" w:rsidP="00036DB7">
      <w:pPr>
        <w:pStyle w:val="berschrift3"/>
      </w:pPr>
      <w:r>
        <w:lastRenderedPageBreak/>
        <w:t>Anstoß</w:t>
      </w:r>
    </w:p>
    <w:p w:rsidR="00036DB7" w:rsidRDefault="00036DB7" w:rsidP="00036DB7">
      <w:r>
        <w:t>Die Spieler werden über die verschiedenen Anstoßzustände informiert:</w:t>
      </w:r>
    </w:p>
    <w:tbl>
      <w:tblPr>
        <w:tblStyle w:val="MittlereSchattierung1-Akzent1"/>
        <w:tblW w:w="0" w:type="auto"/>
        <w:tblLook w:val="0420" w:firstRow="1" w:lastRow="0" w:firstColumn="0" w:lastColumn="0" w:noHBand="0" w:noVBand="1"/>
      </w:tblPr>
      <w:tblGrid>
        <w:gridCol w:w="1951"/>
        <w:gridCol w:w="7261"/>
      </w:tblGrid>
      <w:tr w:rsidR="00036DB7" w:rsidTr="00036DB7">
        <w:trPr>
          <w:cnfStyle w:val="100000000000" w:firstRow="1" w:lastRow="0" w:firstColumn="0" w:lastColumn="0" w:oddVBand="0" w:evenVBand="0" w:oddHBand="0" w:evenHBand="0" w:firstRowFirstColumn="0" w:firstRowLastColumn="0" w:lastRowFirstColumn="0" w:lastRowLastColumn="0"/>
        </w:trPr>
        <w:tc>
          <w:tcPr>
            <w:tcW w:w="1951" w:type="dxa"/>
          </w:tcPr>
          <w:p w:rsidR="00036DB7" w:rsidRDefault="00036DB7" w:rsidP="00036DB7">
            <w:r>
              <w:t>Zustand</w:t>
            </w:r>
          </w:p>
        </w:tc>
        <w:tc>
          <w:tcPr>
            <w:tcW w:w="7261" w:type="dxa"/>
          </w:tcPr>
          <w:p w:rsidR="00036DB7" w:rsidRDefault="00036DB7" w:rsidP="00036DB7">
            <w:r>
              <w:t>Erklärung</w:t>
            </w:r>
          </w:p>
        </w:tc>
      </w:tr>
      <w:tr w:rsidR="00036DB7" w:rsidTr="00036DB7">
        <w:trPr>
          <w:cnfStyle w:val="000000100000" w:firstRow="0" w:lastRow="0" w:firstColumn="0" w:lastColumn="0" w:oddVBand="0" w:evenVBand="0" w:oddHBand="1" w:evenHBand="0" w:firstRowFirstColumn="0" w:firstRowLastColumn="0" w:lastRowFirstColumn="0" w:lastRowLastColumn="0"/>
        </w:trPr>
        <w:tc>
          <w:tcPr>
            <w:tcW w:w="1951" w:type="dxa"/>
          </w:tcPr>
          <w:p w:rsidR="00036DB7" w:rsidRDefault="00036DB7" w:rsidP="00036DB7">
            <w:r>
              <w:t>Kein Anstoß</w:t>
            </w:r>
          </w:p>
        </w:tc>
        <w:tc>
          <w:tcPr>
            <w:tcW w:w="7261" w:type="dxa"/>
          </w:tcPr>
          <w:p w:rsidR="00036DB7" w:rsidRDefault="00036DB7" w:rsidP="00036DB7">
            <w:r>
              <w:t>Derzeit muss kein Anstoß ausgeführt werden. Das Spiel wird normal ausgeführt, die Spieler können sich frei bewegen.</w:t>
            </w:r>
            <w:r w:rsidR="009E5184">
              <w:t xml:space="preserve"> Fällt ein Tor, wird der Zustand auf „Anstoß wird vorbereitet“ gesetzt.</w:t>
            </w:r>
          </w:p>
        </w:tc>
      </w:tr>
      <w:tr w:rsidR="00036DB7" w:rsidTr="00036DB7">
        <w:trPr>
          <w:cnfStyle w:val="000000010000" w:firstRow="0" w:lastRow="0" w:firstColumn="0" w:lastColumn="0" w:oddVBand="0" w:evenVBand="0" w:oddHBand="0" w:evenHBand="1" w:firstRowFirstColumn="0" w:firstRowLastColumn="0" w:lastRowFirstColumn="0" w:lastRowLastColumn="0"/>
        </w:trPr>
        <w:tc>
          <w:tcPr>
            <w:tcW w:w="1951" w:type="dxa"/>
          </w:tcPr>
          <w:p w:rsidR="00036DB7" w:rsidRDefault="00036DB7" w:rsidP="00036DB7">
            <w:r>
              <w:t>Anstoß wird vorbereitet</w:t>
            </w:r>
          </w:p>
        </w:tc>
        <w:tc>
          <w:tcPr>
            <w:tcW w:w="7261" w:type="dxa"/>
          </w:tcPr>
          <w:p w:rsidR="00036DB7" w:rsidRDefault="00036DB7" w:rsidP="00036DB7">
            <w:r>
              <w:t>Der Anstoß wird vorbereitet. Die Spieler dürfen den Ball nicht berühren und müssen sich in ihre eigene Spielfeldhälfte zurückziehen. Nach TODO Sekunden wird der Ball am Anstoßpunkt platziert</w:t>
            </w:r>
            <w:r w:rsidR="009E5184">
              <w:t xml:space="preserve"> und der Anstoß wird mit dem Zustand „Anstoß kann durchgeführt werden“ freigegeben</w:t>
            </w:r>
            <w:r>
              <w:t>.</w:t>
            </w:r>
          </w:p>
        </w:tc>
      </w:tr>
      <w:tr w:rsidR="00C55179" w:rsidTr="00036DB7">
        <w:trPr>
          <w:cnfStyle w:val="000000100000" w:firstRow="0" w:lastRow="0" w:firstColumn="0" w:lastColumn="0" w:oddVBand="0" w:evenVBand="0" w:oddHBand="1" w:evenHBand="0" w:firstRowFirstColumn="0" w:firstRowLastColumn="0" w:lastRowFirstColumn="0" w:lastRowLastColumn="0"/>
        </w:trPr>
        <w:tc>
          <w:tcPr>
            <w:tcW w:w="1951" w:type="dxa"/>
          </w:tcPr>
          <w:p w:rsidR="00C55179" w:rsidRDefault="00C55179" w:rsidP="00036DB7">
            <w:r>
              <w:t>Anstoß kann durchgeführt werden</w:t>
            </w:r>
          </w:p>
        </w:tc>
        <w:tc>
          <w:tcPr>
            <w:tcW w:w="7261" w:type="dxa"/>
          </w:tcPr>
          <w:p w:rsidR="00C55179" w:rsidRDefault="00024E2A" w:rsidP="00036DB7">
            <w:r>
              <w:t>Das Team, das den Anstoß ausführen darf, darf den Ball nun berühren. Sobald der Ball berührt wurde, wird der Zustand wieder auf „Kein Anstoß“ gesetzt und alle Spieler dürfen sich wieder frei bewegen.</w:t>
            </w:r>
          </w:p>
        </w:tc>
      </w:tr>
    </w:tbl>
    <w:p w:rsidR="009E5184" w:rsidRDefault="009E5184" w:rsidP="00036DB7"/>
    <w:p w:rsidR="009E5184" w:rsidRDefault="009E5184" w:rsidP="00036DB7">
      <w:r>
        <w:t>Zwar werden die Spieler über den Zustand des Anstoßes informiert, die Ausführung des korrekten Verhaltens für jede Situation muss jedoch in der KI selbst gestaltet werden.</w:t>
      </w:r>
      <w:r>
        <w:br/>
        <w:t>Bei Nichtbeachtung des Verhaltens wird der Spieler bestraft, indem er aus dem Spiel entfernt wird (TODO)</w:t>
      </w:r>
    </w:p>
    <w:p w:rsidR="002908D4" w:rsidRDefault="002908D4" w:rsidP="002908D4">
      <w:pPr>
        <w:pStyle w:val="berschrift3"/>
      </w:pPr>
      <w:r>
        <w:t>Körperliche Eigenschaften der Spieler</w:t>
      </w:r>
    </w:p>
    <w:p w:rsidR="002908D4" w:rsidRDefault="002908D4" w:rsidP="002908D4">
      <w:r>
        <w:t>Die Spieler sollen in ihren Eigenschaften annähernd menschlichen Fußballspielern gleichen. Das bedeutet, sie besitzen ein eingeschränktes Sichtfeld und keine unerschöpfliche Ausdauer.</w:t>
      </w:r>
    </w:p>
    <w:p w:rsidR="002908D4" w:rsidRDefault="002908D4" w:rsidP="002908D4">
      <w:r>
        <w:t>Die Spieler können alles in einem Radius von TODO vor sich sehen, die Entfernung spielt dabei keine Rolle. Die Position der beiden Tore ist den Spielern zu jeder Zeit bekannt, unabhängig davon, ob das Tor sich derzeit im Sichtfeld befindet.</w:t>
      </w:r>
    </w:p>
    <w:p w:rsidR="002908D4" w:rsidRDefault="002908D4" w:rsidP="002908D4">
      <w:r>
        <w:t>Neben der Fähigkeit, Dinge zu sehen ist es den Spielern auch möglich, Gesprochenes von anderen Spielern zu hören. Auch hierbei spielt die Entfernung keine Rolle, jegliche Gespräche können auf dem gesamten Spielfeld vernommen werden.</w:t>
      </w:r>
    </w:p>
    <w:p w:rsidR="002908D4" w:rsidRDefault="002908D4" w:rsidP="002908D4">
      <w:r>
        <w:t>Neben diesen Eigenschaften besitzen die Spieler auch eine Ausdauer. Diese Ausdauer wird für Aktionen wie das Kicken oder die Bewegung an eine bestimmte Position verbraucht. Dabei spielt es eine Rolle, wie stark bzw. schnell diese Aktion ausgeführt wird:</w:t>
      </w:r>
      <w:r>
        <w:br/>
        <w:t>Ein Spieler kann problemlos auf dem Spielfeld auf und ab gehen, beim rennen dieser Strecke wird ihm hingegen die Ausdauer ausgehen.</w:t>
      </w:r>
    </w:p>
    <w:p w:rsidR="002908D4" w:rsidRPr="002908D4" w:rsidRDefault="002908D4" w:rsidP="002908D4">
      <w:r>
        <w:t xml:space="preserve">Besitzt der Spieler keine Ausdauer oder zu wenig Ausdauer, um eine gewisse Aktion auszuführen, so wird diese Aktion mit </w:t>
      </w:r>
      <w:r w:rsidR="005D70D2">
        <w:t xml:space="preserve">verringerter,  maximal </w:t>
      </w:r>
      <w:r w:rsidR="005D70D2">
        <w:t>mögliche</w:t>
      </w:r>
      <w:r w:rsidR="005D70D2">
        <w:t>r</w:t>
      </w:r>
      <w:r w:rsidR="005D70D2">
        <w:t xml:space="preserve"> </w:t>
      </w:r>
      <w:r w:rsidR="005D70D2">
        <w:t>S</w:t>
      </w:r>
      <w:r>
        <w:t xml:space="preserve">tärke bzw. </w:t>
      </w:r>
      <w:r w:rsidR="005D70D2">
        <w:t>Geschwindigkeit ausgeführt.</w:t>
      </w:r>
    </w:p>
    <w:p w:rsidR="00B34AC5" w:rsidRPr="00B34AC5" w:rsidRDefault="005D70D2" w:rsidP="00B34AC5">
      <w:r>
        <w:t>Die Ausdauer der Spieler wird kontinuierlich regeneriert, nach einer kurzen Pause besitzt der Spieler also wieder seine volle Ausdauer.</w:t>
      </w:r>
    </w:p>
    <w:p w:rsidR="00AC519A" w:rsidRDefault="00AC519A">
      <w:pPr>
        <w:rPr>
          <w:rFonts w:asciiTheme="majorHAnsi" w:eastAsiaTheme="majorEastAsia" w:hAnsiTheme="majorHAnsi" w:cstheme="majorBidi"/>
          <w:b/>
          <w:bCs/>
          <w:color w:val="4F81BD" w:themeColor="accent1"/>
          <w:sz w:val="26"/>
          <w:szCs w:val="26"/>
        </w:rPr>
      </w:pPr>
      <w:r>
        <w:br w:type="page"/>
      </w:r>
    </w:p>
    <w:p w:rsidR="00B34AC5" w:rsidRPr="00B34AC5" w:rsidRDefault="00B34AC5" w:rsidP="00B34AC5">
      <w:pPr>
        <w:pStyle w:val="berschrift2"/>
      </w:pPr>
      <w:r>
        <w:lastRenderedPageBreak/>
        <w:t>Funktionen</w:t>
      </w:r>
      <w:r w:rsidR="002908D4">
        <w:t xml:space="preserve"> der Spieler</w:t>
      </w:r>
    </w:p>
    <w:p w:rsidR="00137997" w:rsidRDefault="00137997" w:rsidP="00137997">
      <w:r>
        <w:t xml:space="preserve">Die </w:t>
      </w:r>
      <w:proofErr w:type="spellStart"/>
      <w:r>
        <w:t>Scripte</w:t>
      </w:r>
      <w:proofErr w:type="spellEnd"/>
      <w:r>
        <w:t xml:space="preserve"> der Spieler</w:t>
      </w:r>
      <w:r w:rsidR="00DE051C">
        <w:t xml:space="preserve"> werden in der </w:t>
      </w:r>
      <w:proofErr w:type="spellStart"/>
      <w:r w:rsidR="00DE051C">
        <w:t>Scriptsprache</w:t>
      </w:r>
      <w:proofErr w:type="spellEnd"/>
      <w:r w:rsidR="00DE051C">
        <w:t xml:space="preserve"> LUA erstellt. Neben allen standardmäßigen LUA-Funktionen werden die folgenden weiteren </w:t>
      </w:r>
      <w:r w:rsidR="00731C97">
        <w:t>Funktionen angeboten:</w:t>
      </w:r>
    </w:p>
    <w:tbl>
      <w:tblPr>
        <w:tblStyle w:val="MittlereSchattierung1-Akzent1"/>
        <w:tblW w:w="0" w:type="auto"/>
        <w:tblLook w:val="0420" w:firstRow="1" w:lastRow="0" w:firstColumn="0" w:lastColumn="0" w:noHBand="0" w:noVBand="1"/>
      </w:tblPr>
      <w:tblGrid>
        <w:gridCol w:w="1951"/>
        <w:gridCol w:w="1843"/>
        <w:gridCol w:w="5418"/>
      </w:tblGrid>
      <w:tr w:rsidR="00E57CE0" w:rsidTr="00713057">
        <w:trPr>
          <w:cnfStyle w:val="100000000000" w:firstRow="1" w:lastRow="0" w:firstColumn="0" w:lastColumn="0" w:oddVBand="0" w:evenVBand="0" w:oddHBand="0" w:evenHBand="0" w:firstRowFirstColumn="0" w:firstRowLastColumn="0" w:lastRowFirstColumn="0" w:lastRowLastColumn="0"/>
        </w:trPr>
        <w:tc>
          <w:tcPr>
            <w:tcW w:w="1951" w:type="dxa"/>
          </w:tcPr>
          <w:p w:rsidR="00E57CE0" w:rsidRDefault="00E57CE0" w:rsidP="005041F0">
            <w:r>
              <w:t>Funktion</w:t>
            </w:r>
          </w:p>
        </w:tc>
        <w:tc>
          <w:tcPr>
            <w:tcW w:w="1843" w:type="dxa"/>
          </w:tcPr>
          <w:p w:rsidR="00E57CE0" w:rsidRDefault="00E57CE0" w:rsidP="005041F0">
            <w:r>
              <w:t>Inputwerte</w:t>
            </w:r>
          </w:p>
        </w:tc>
        <w:tc>
          <w:tcPr>
            <w:tcW w:w="5418" w:type="dxa"/>
          </w:tcPr>
          <w:p w:rsidR="00E57CE0" w:rsidRDefault="00E57CE0" w:rsidP="005041F0">
            <w:r>
              <w:t>Rückgabewerte</w:t>
            </w:r>
            <w:r w:rsidR="00903225">
              <w:t xml:space="preserve"> / Ergebnisse</w:t>
            </w:r>
          </w:p>
        </w:tc>
      </w:tr>
      <w:tr w:rsidR="00E57CE0" w:rsidTr="00713057">
        <w:trPr>
          <w:cnfStyle w:val="000000100000" w:firstRow="0" w:lastRow="0" w:firstColumn="0" w:lastColumn="0" w:oddVBand="0" w:evenVBand="0" w:oddHBand="1" w:evenHBand="0" w:firstRowFirstColumn="0" w:firstRowLastColumn="0" w:lastRowFirstColumn="0" w:lastRowLastColumn="0"/>
        </w:trPr>
        <w:tc>
          <w:tcPr>
            <w:tcW w:w="1951" w:type="dxa"/>
          </w:tcPr>
          <w:p w:rsidR="00E57CE0" w:rsidRDefault="00E57CE0" w:rsidP="005041F0">
            <w:proofErr w:type="spellStart"/>
            <w:r>
              <w:t>TimePlayed</w:t>
            </w:r>
            <w:proofErr w:type="spellEnd"/>
            <w:r>
              <w:t>()</w:t>
            </w:r>
          </w:p>
        </w:tc>
        <w:tc>
          <w:tcPr>
            <w:tcW w:w="1843" w:type="dxa"/>
          </w:tcPr>
          <w:p w:rsidR="00E57CE0" w:rsidRDefault="00E57CE0" w:rsidP="005041F0">
            <w:r>
              <w:t>-</w:t>
            </w:r>
          </w:p>
        </w:tc>
        <w:tc>
          <w:tcPr>
            <w:tcW w:w="5418" w:type="dxa"/>
          </w:tcPr>
          <w:p w:rsidR="00E57CE0" w:rsidRDefault="00E57CE0" w:rsidP="005041F0">
            <w:r>
              <w:t>TODO</w:t>
            </w:r>
          </w:p>
        </w:tc>
      </w:tr>
      <w:tr w:rsidR="00E57CE0" w:rsidTr="00713057">
        <w:trPr>
          <w:cnfStyle w:val="000000010000" w:firstRow="0" w:lastRow="0" w:firstColumn="0" w:lastColumn="0" w:oddVBand="0" w:evenVBand="0" w:oddHBand="0" w:evenHBand="1" w:firstRowFirstColumn="0" w:firstRowLastColumn="0" w:lastRowFirstColumn="0" w:lastRowLastColumn="0"/>
        </w:trPr>
        <w:tc>
          <w:tcPr>
            <w:tcW w:w="1951" w:type="dxa"/>
          </w:tcPr>
          <w:p w:rsidR="00E57CE0" w:rsidRDefault="00E57CE0" w:rsidP="005041F0">
            <w:proofErr w:type="spellStart"/>
            <w:r>
              <w:t>GetTeamId</w:t>
            </w:r>
            <w:proofErr w:type="spellEnd"/>
            <w:r>
              <w:t>()</w:t>
            </w:r>
          </w:p>
        </w:tc>
        <w:tc>
          <w:tcPr>
            <w:tcW w:w="1843" w:type="dxa"/>
          </w:tcPr>
          <w:p w:rsidR="00E57CE0" w:rsidRDefault="00E57CE0" w:rsidP="005041F0">
            <w:r>
              <w:t>-</w:t>
            </w:r>
          </w:p>
        </w:tc>
        <w:tc>
          <w:tcPr>
            <w:tcW w:w="5418" w:type="dxa"/>
          </w:tcPr>
          <w:p w:rsidR="00E57CE0" w:rsidRDefault="00713057" w:rsidP="005041F0">
            <w:r>
              <w:t>Integer: ID des eigenen Teams</w:t>
            </w:r>
          </w:p>
        </w:tc>
      </w:tr>
      <w:tr w:rsidR="00E57CE0" w:rsidTr="00713057">
        <w:trPr>
          <w:cnfStyle w:val="000000100000" w:firstRow="0" w:lastRow="0" w:firstColumn="0" w:lastColumn="0" w:oddVBand="0" w:evenVBand="0" w:oddHBand="1" w:evenHBand="0" w:firstRowFirstColumn="0" w:firstRowLastColumn="0" w:lastRowFirstColumn="0" w:lastRowLastColumn="0"/>
        </w:trPr>
        <w:tc>
          <w:tcPr>
            <w:tcW w:w="1951" w:type="dxa"/>
          </w:tcPr>
          <w:p w:rsidR="00E57CE0" w:rsidRDefault="00E57CE0" w:rsidP="005041F0">
            <w:proofErr w:type="spellStart"/>
            <w:r>
              <w:t>IsKickoff</w:t>
            </w:r>
            <w:proofErr w:type="spellEnd"/>
            <w:r>
              <w:t>()</w:t>
            </w:r>
          </w:p>
        </w:tc>
        <w:tc>
          <w:tcPr>
            <w:tcW w:w="1843" w:type="dxa"/>
          </w:tcPr>
          <w:p w:rsidR="00E57CE0" w:rsidRDefault="00E57CE0" w:rsidP="005041F0">
            <w:r>
              <w:t>-</w:t>
            </w:r>
          </w:p>
        </w:tc>
        <w:tc>
          <w:tcPr>
            <w:tcW w:w="5418" w:type="dxa"/>
          </w:tcPr>
          <w:p w:rsidR="00E57CE0" w:rsidRDefault="00E57CE0" w:rsidP="005041F0">
            <w:r>
              <w:t>Int</w:t>
            </w:r>
            <w:r w:rsidR="00713057">
              <w:t xml:space="preserve">eger: </w:t>
            </w:r>
            <w:r>
              <w:t>Wert, der den Zustand des Anstoßes beschreibt:</w:t>
            </w:r>
          </w:p>
          <w:p w:rsidR="00E57CE0" w:rsidRDefault="00E57CE0" w:rsidP="00E57CE0">
            <w:pPr>
              <w:pStyle w:val="Listenabsatz"/>
              <w:numPr>
                <w:ilvl w:val="0"/>
                <w:numId w:val="3"/>
              </w:numPr>
            </w:pPr>
            <w:r>
              <w:t>-1: Kein Anstoß</w:t>
            </w:r>
          </w:p>
          <w:p w:rsidR="00E57CE0" w:rsidRDefault="00E57CE0" w:rsidP="00E57CE0">
            <w:pPr>
              <w:pStyle w:val="Listenabsatz"/>
              <w:numPr>
                <w:ilvl w:val="0"/>
                <w:numId w:val="3"/>
              </w:numPr>
            </w:pPr>
            <w:r>
              <w:t>TODO: Anstoß wird vorbereitet</w:t>
            </w:r>
          </w:p>
          <w:p w:rsidR="00E57CE0" w:rsidRDefault="00E57CE0" w:rsidP="00E57CE0">
            <w:pPr>
              <w:pStyle w:val="Listenabsatz"/>
              <w:numPr>
                <w:ilvl w:val="0"/>
                <w:numId w:val="3"/>
              </w:numPr>
            </w:pPr>
            <w:r>
              <w:t xml:space="preserve">TODO: </w:t>
            </w:r>
            <w:proofErr w:type="spellStart"/>
            <w:r>
              <w:t>TeamId</w:t>
            </w:r>
            <w:proofErr w:type="spellEnd"/>
            <w:r>
              <w:t xml:space="preserve"> des Teams, das den Anstoß ausführen darf.</w:t>
            </w:r>
          </w:p>
        </w:tc>
      </w:tr>
      <w:tr w:rsidR="00713057" w:rsidTr="00713057">
        <w:trPr>
          <w:cnfStyle w:val="000000010000" w:firstRow="0" w:lastRow="0" w:firstColumn="0" w:lastColumn="0" w:oddVBand="0" w:evenVBand="0" w:oddHBand="0" w:evenHBand="1" w:firstRowFirstColumn="0" w:firstRowLastColumn="0" w:lastRowFirstColumn="0" w:lastRowLastColumn="0"/>
        </w:trPr>
        <w:tc>
          <w:tcPr>
            <w:tcW w:w="1951" w:type="dxa"/>
          </w:tcPr>
          <w:p w:rsidR="00713057" w:rsidRDefault="00713057" w:rsidP="005041F0">
            <w:proofErr w:type="spellStart"/>
            <w:r>
              <w:t>hasBall</w:t>
            </w:r>
            <w:proofErr w:type="spellEnd"/>
            <w:r>
              <w:t>()</w:t>
            </w:r>
          </w:p>
        </w:tc>
        <w:tc>
          <w:tcPr>
            <w:tcW w:w="1843" w:type="dxa"/>
          </w:tcPr>
          <w:p w:rsidR="00713057" w:rsidRDefault="00713057" w:rsidP="005041F0">
            <w:r>
              <w:t>-</w:t>
            </w:r>
          </w:p>
        </w:tc>
        <w:tc>
          <w:tcPr>
            <w:tcW w:w="5418" w:type="dxa"/>
          </w:tcPr>
          <w:p w:rsidR="00713057" w:rsidRDefault="00713057" w:rsidP="005041F0">
            <w:r>
              <w:t>Boolean: Gibt an, ob sich der Ball in Reichweite des Spielers befindet</w:t>
            </w:r>
          </w:p>
        </w:tc>
      </w:tr>
      <w:tr w:rsidR="00713057" w:rsidTr="00713057">
        <w:trPr>
          <w:cnfStyle w:val="000000100000" w:firstRow="0" w:lastRow="0" w:firstColumn="0" w:lastColumn="0" w:oddVBand="0" w:evenVBand="0" w:oddHBand="1" w:evenHBand="0" w:firstRowFirstColumn="0" w:firstRowLastColumn="0" w:lastRowFirstColumn="0" w:lastRowLastColumn="0"/>
        </w:trPr>
        <w:tc>
          <w:tcPr>
            <w:tcW w:w="1951" w:type="dxa"/>
          </w:tcPr>
          <w:p w:rsidR="00713057" w:rsidRDefault="00713057" w:rsidP="005041F0">
            <w:proofErr w:type="spellStart"/>
            <w:r>
              <w:t>MoveForward</w:t>
            </w:r>
            <w:proofErr w:type="spellEnd"/>
            <w:r>
              <w:t>(x, y)</w:t>
            </w:r>
          </w:p>
        </w:tc>
        <w:tc>
          <w:tcPr>
            <w:tcW w:w="1843" w:type="dxa"/>
          </w:tcPr>
          <w:p w:rsidR="00713057" w:rsidRDefault="00713057" w:rsidP="005041F0">
            <w:r>
              <w:t>TODO</w:t>
            </w:r>
          </w:p>
        </w:tc>
        <w:tc>
          <w:tcPr>
            <w:tcW w:w="5418" w:type="dxa"/>
          </w:tcPr>
          <w:p w:rsidR="00713057" w:rsidRDefault="00713057" w:rsidP="005041F0">
            <w:r>
              <w:t>-</w:t>
            </w:r>
          </w:p>
        </w:tc>
      </w:tr>
      <w:tr w:rsidR="00713057" w:rsidRPr="00713057" w:rsidTr="00713057">
        <w:trPr>
          <w:cnfStyle w:val="000000010000" w:firstRow="0" w:lastRow="0" w:firstColumn="0" w:lastColumn="0" w:oddVBand="0" w:evenVBand="0" w:oddHBand="0" w:evenHBand="1" w:firstRowFirstColumn="0" w:firstRowLastColumn="0" w:lastRowFirstColumn="0" w:lastRowLastColumn="0"/>
        </w:trPr>
        <w:tc>
          <w:tcPr>
            <w:tcW w:w="1951" w:type="dxa"/>
          </w:tcPr>
          <w:p w:rsidR="00713057" w:rsidRDefault="00713057" w:rsidP="005041F0">
            <w:proofErr w:type="spellStart"/>
            <w:r>
              <w:t>MoveTo</w:t>
            </w:r>
            <w:proofErr w:type="spellEnd"/>
            <w:r>
              <w:t>(x, y</w:t>
            </w:r>
            <w:r w:rsidR="00AC519A">
              <w:t>, TODO</w:t>
            </w:r>
            <w:bookmarkStart w:id="0" w:name="_GoBack"/>
            <w:bookmarkEnd w:id="0"/>
            <w:r>
              <w:t>)</w:t>
            </w:r>
          </w:p>
        </w:tc>
        <w:tc>
          <w:tcPr>
            <w:tcW w:w="1843" w:type="dxa"/>
          </w:tcPr>
          <w:p w:rsidR="00713057" w:rsidRDefault="00713057" w:rsidP="005041F0">
            <w:r>
              <w:t>Zielposition x,</w:t>
            </w:r>
          </w:p>
          <w:p w:rsidR="00713057" w:rsidRPr="00713057" w:rsidRDefault="00713057" w:rsidP="005041F0">
            <w:pPr>
              <w:rPr>
                <w:lang w:val="fr-FR"/>
              </w:rPr>
            </w:pPr>
            <w:r>
              <w:t>Zielposition y</w:t>
            </w:r>
          </w:p>
        </w:tc>
        <w:tc>
          <w:tcPr>
            <w:tcW w:w="5418" w:type="dxa"/>
          </w:tcPr>
          <w:p w:rsidR="00713057" w:rsidRPr="00713057" w:rsidRDefault="0067763E" w:rsidP="005041F0">
            <w:pPr>
              <w:rPr>
                <w:lang w:val="fr-FR"/>
              </w:rPr>
            </w:pPr>
            <w:r>
              <w:rPr>
                <w:lang w:val="fr-FR"/>
              </w:rPr>
              <w:t>-</w:t>
            </w:r>
          </w:p>
        </w:tc>
      </w:tr>
      <w:tr w:rsidR="0067763E" w:rsidRPr="0067763E" w:rsidTr="00713057">
        <w:trPr>
          <w:cnfStyle w:val="000000100000" w:firstRow="0" w:lastRow="0" w:firstColumn="0" w:lastColumn="0" w:oddVBand="0" w:evenVBand="0" w:oddHBand="1" w:evenHBand="0" w:firstRowFirstColumn="0" w:firstRowLastColumn="0" w:lastRowFirstColumn="0" w:lastRowLastColumn="0"/>
        </w:trPr>
        <w:tc>
          <w:tcPr>
            <w:tcW w:w="1951" w:type="dxa"/>
          </w:tcPr>
          <w:p w:rsidR="0067763E" w:rsidRDefault="0067763E" w:rsidP="005041F0">
            <w:proofErr w:type="spellStart"/>
            <w:r>
              <w:t>Rotate</w:t>
            </w:r>
            <w:proofErr w:type="spellEnd"/>
            <w:r>
              <w:t>(angle)</w:t>
            </w:r>
          </w:p>
        </w:tc>
        <w:tc>
          <w:tcPr>
            <w:tcW w:w="1843" w:type="dxa"/>
          </w:tcPr>
          <w:p w:rsidR="0067763E" w:rsidRDefault="0067763E" w:rsidP="005041F0">
            <w:r>
              <w:t>Winkel, in dessen Richtung der Spieler sich drehen soll.</w:t>
            </w:r>
          </w:p>
        </w:tc>
        <w:tc>
          <w:tcPr>
            <w:tcW w:w="5418" w:type="dxa"/>
          </w:tcPr>
          <w:p w:rsidR="00903225" w:rsidRPr="0067763E" w:rsidRDefault="0067763E" w:rsidP="005041F0">
            <w:r>
              <w:t>Bewegung wird abgebrochen (TODO)</w:t>
            </w:r>
          </w:p>
        </w:tc>
      </w:tr>
      <w:tr w:rsidR="00903225" w:rsidRPr="0067763E" w:rsidTr="00713057">
        <w:trPr>
          <w:cnfStyle w:val="000000010000" w:firstRow="0" w:lastRow="0" w:firstColumn="0" w:lastColumn="0" w:oddVBand="0" w:evenVBand="0" w:oddHBand="0" w:evenHBand="1" w:firstRowFirstColumn="0" w:firstRowLastColumn="0" w:lastRowFirstColumn="0" w:lastRowLastColumn="0"/>
        </w:trPr>
        <w:tc>
          <w:tcPr>
            <w:tcW w:w="1951" w:type="dxa"/>
          </w:tcPr>
          <w:p w:rsidR="00903225" w:rsidRDefault="00903225" w:rsidP="005041F0">
            <w:r>
              <w:t xml:space="preserve">Kick(x, y, </w:t>
            </w:r>
            <w:proofErr w:type="spellStart"/>
            <w:r>
              <w:t>force</w:t>
            </w:r>
            <w:proofErr w:type="spellEnd"/>
            <w:r>
              <w:t>)</w:t>
            </w:r>
          </w:p>
        </w:tc>
        <w:tc>
          <w:tcPr>
            <w:tcW w:w="1843" w:type="dxa"/>
          </w:tcPr>
          <w:p w:rsidR="00903225" w:rsidRDefault="00903225" w:rsidP="005041F0">
            <w:r>
              <w:t>Zielposition x,</w:t>
            </w:r>
          </w:p>
          <w:p w:rsidR="00903225" w:rsidRDefault="00903225" w:rsidP="005041F0">
            <w:r>
              <w:t>Zielposition y,</w:t>
            </w:r>
          </w:p>
          <w:p w:rsidR="00903225" w:rsidRDefault="00903225" w:rsidP="00AC519A">
            <w:r>
              <w:t>Stärke des Kicks</w:t>
            </w:r>
          </w:p>
        </w:tc>
        <w:tc>
          <w:tcPr>
            <w:tcW w:w="5418" w:type="dxa"/>
          </w:tcPr>
          <w:p w:rsidR="00903225" w:rsidRDefault="00903225" w:rsidP="005041F0">
            <w:r>
              <w:t>-</w:t>
            </w:r>
          </w:p>
        </w:tc>
      </w:tr>
      <w:tr w:rsidR="00903225" w:rsidRPr="0067763E" w:rsidTr="00713057">
        <w:trPr>
          <w:cnfStyle w:val="000000100000" w:firstRow="0" w:lastRow="0" w:firstColumn="0" w:lastColumn="0" w:oddVBand="0" w:evenVBand="0" w:oddHBand="1" w:evenHBand="0" w:firstRowFirstColumn="0" w:firstRowLastColumn="0" w:lastRowFirstColumn="0" w:lastRowLastColumn="0"/>
        </w:trPr>
        <w:tc>
          <w:tcPr>
            <w:tcW w:w="1951" w:type="dxa"/>
          </w:tcPr>
          <w:p w:rsidR="00903225" w:rsidRDefault="00903225" w:rsidP="005041F0">
            <w:proofErr w:type="spellStart"/>
            <w:r>
              <w:t>StopBall</w:t>
            </w:r>
            <w:proofErr w:type="spellEnd"/>
            <w:r>
              <w:t>()</w:t>
            </w:r>
          </w:p>
        </w:tc>
        <w:tc>
          <w:tcPr>
            <w:tcW w:w="1843" w:type="dxa"/>
          </w:tcPr>
          <w:p w:rsidR="00903225" w:rsidRDefault="00903225" w:rsidP="005041F0">
            <w:r>
              <w:t>-</w:t>
            </w:r>
          </w:p>
        </w:tc>
        <w:tc>
          <w:tcPr>
            <w:tcW w:w="5418" w:type="dxa"/>
          </w:tcPr>
          <w:p w:rsidR="00903225" w:rsidRDefault="00903225" w:rsidP="005041F0">
            <w:r>
              <w:t>Ball wird gestoppt, wenn er in Reichweite ist, oder wenn er innerhalb der nächsten TODO Sekunden in Reichweite kommt.</w:t>
            </w:r>
          </w:p>
        </w:tc>
      </w:tr>
      <w:tr w:rsidR="00903225" w:rsidRPr="0067763E" w:rsidTr="00713057">
        <w:trPr>
          <w:cnfStyle w:val="000000010000" w:firstRow="0" w:lastRow="0" w:firstColumn="0" w:lastColumn="0" w:oddVBand="0" w:evenVBand="0" w:oddHBand="0" w:evenHBand="1" w:firstRowFirstColumn="0" w:firstRowLastColumn="0" w:lastRowFirstColumn="0" w:lastRowLastColumn="0"/>
        </w:trPr>
        <w:tc>
          <w:tcPr>
            <w:tcW w:w="1951" w:type="dxa"/>
          </w:tcPr>
          <w:p w:rsidR="00903225" w:rsidRDefault="00903225" w:rsidP="005041F0">
            <w:proofErr w:type="spellStart"/>
            <w:r>
              <w:t>GetOwnLocation</w:t>
            </w:r>
            <w:proofErr w:type="spellEnd"/>
            <w:r>
              <w:t>()</w:t>
            </w:r>
          </w:p>
        </w:tc>
        <w:tc>
          <w:tcPr>
            <w:tcW w:w="1843" w:type="dxa"/>
          </w:tcPr>
          <w:p w:rsidR="00903225" w:rsidRDefault="00903225" w:rsidP="005041F0">
            <w:r>
              <w:t>-</w:t>
            </w:r>
          </w:p>
        </w:tc>
        <w:tc>
          <w:tcPr>
            <w:tcW w:w="5418" w:type="dxa"/>
          </w:tcPr>
          <w:p w:rsidR="00903225" w:rsidRDefault="00903225" w:rsidP="005041F0">
            <w:r>
              <w:t>Integer: x, y und z - Wert der Spielerposition (TODO)</w:t>
            </w:r>
          </w:p>
        </w:tc>
      </w:tr>
      <w:tr w:rsidR="00903225" w:rsidRPr="0067763E" w:rsidTr="00713057">
        <w:trPr>
          <w:cnfStyle w:val="000000100000" w:firstRow="0" w:lastRow="0" w:firstColumn="0" w:lastColumn="0" w:oddVBand="0" w:evenVBand="0" w:oddHBand="1" w:evenHBand="0" w:firstRowFirstColumn="0" w:firstRowLastColumn="0" w:lastRowFirstColumn="0" w:lastRowLastColumn="0"/>
        </w:trPr>
        <w:tc>
          <w:tcPr>
            <w:tcW w:w="1951" w:type="dxa"/>
          </w:tcPr>
          <w:p w:rsidR="00903225" w:rsidRDefault="00903225" w:rsidP="005041F0">
            <w:proofErr w:type="spellStart"/>
            <w:r>
              <w:t>GetBallPosition</w:t>
            </w:r>
            <w:proofErr w:type="spellEnd"/>
            <w:r>
              <w:t>()</w:t>
            </w:r>
          </w:p>
        </w:tc>
        <w:tc>
          <w:tcPr>
            <w:tcW w:w="1843" w:type="dxa"/>
          </w:tcPr>
          <w:p w:rsidR="00903225" w:rsidRDefault="00903225" w:rsidP="005041F0">
            <w:r>
              <w:t>-</w:t>
            </w:r>
          </w:p>
        </w:tc>
        <w:tc>
          <w:tcPr>
            <w:tcW w:w="5418" w:type="dxa"/>
          </w:tcPr>
          <w:p w:rsidR="00903225" w:rsidRDefault="00903225" w:rsidP="005041F0">
            <w:r>
              <w:t>Integer: x, y und z - Wert der Ballposition (TODO)</w:t>
            </w:r>
          </w:p>
        </w:tc>
      </w:tr>
      <w:tr w:rsidR="00903225" w:rsidRPr="0067763E" w:rsidTr="00713057">
        <w:trPr>
          <w:cnfStyle w:val="000000010000" w:firstRow="0" w:lastRow="0" w:firstColumn="0" w:lastColumn="0" w:oddVBand="0" w:evenVBand="0" w:oddHBand="0" w:evenHBand="1" w:firstRowFirstColumn="0" w:firstRowLastColumn="0" w:lastRowFirstColumn="0" w:lastRowLastColumn="0"/>
        </w:trPr>
        <w:tc>
          <w:tcPr>
            <w:tcW w:w="1951" w:type="dxa"/>
          </w:tcPr>
          <w:p w:rsidR="00903225" w:rsidRDefault="00903225" w:rsidP="005041F0">
            <w:proofErr w:type="spellStart"/>
            <w:r>
              <w:t>GetVisiblePlayers</w:t>
            </w:r>
            <w:proofErr w:type="spellEnd"/>
            <w:r>
              <w:t>()</w:t>
            </w:r>
          </w:p>
        </w:tc>
        <w:tc>
          <w:tcPr>
            <w:tcW w:w="1843" w:type="dxa"/>
          </w:tcPr>
          <w:p w:rsidR="00903225" w:rsidRDefault="00903225" w:rsidP="00903225">
            <w:r>
              <w:t>-</w:t>
            </w:r>
          </w:p>
        </w:tc>
        <w:tc>
          <w:tcPr>
            <w:tcW w:w="5418" w:type="dxa"/>
          </w:tcPr>
          <w:p w:rsidR="00903225" w:rsidRDefault="00B34AC5" w:rsidP="005041F0">
            <w:r>
              <w:t>Liste der Spieler, die sich innerhalb des Sichtfelds des Spielers befinden</w:t>
            </w:r>
          </w:p>
          <w:p w:rsidR="00B34AC5" w:rsidRDefault="00B34AC5" w:rsidP="005041F0">
            <w:r>
              <w:t>TODO Sichtfeld</w:t>
            </w:r>
          </w:p>
          <w:p w:rsidR="00B34AC5" w:rsidRDefault="00B34AC5" w:rsidP="005041F0">
            <w:r>
              <w:t>TODO Erklärung Array</w:t>
            </w:r>
          </w:p>
        </w:tc>
      </w:tr>
      <w:tr w:rsidR="00B34AC5" w:rsidRPr="0067763E" w:rsidTr="00713057">
        <w:trPr>
          <w:cnfStyle w:val="000000100000" w:firstRow="0" w:lastRow="0" w:firstColumn="0" w:lastColumn="0" w:oddVBand="0" w:evenVBand="0" w:oddHBand="1" w:evenHBand="0" w:firstRowFirstColumn="0" w:firstRowLastColumn="0" w:lastRowFirstColumn="0" w:lastRowLastColumn="0"/>
        </w:trPr>
        <w:tc>
          <w:tcPr>
            <w:tcW w:w="1951" w:type="dxa"/>
          </w:tcPr>
          <w:p w:rsidR="00B34AC5" w:rsidRDefault="00B34AC5" w:rsidP="005041F0">
            <w:r>
              <w:t>GetGoal1Position()</w:t>
            </w:r>
          </w:p>
        </w:tc>
        <w:tc>
          <w:tcPr>
            <w:tcW w:w="1843" w:type="dxa"/>
          </w:tcPr>
          <w:p w:rsidR="00B34AC5" w:rsidRDefault="00B34AC5" w:rsidP="00903225">
            <w:r>
              <w:t>-</w:t>
            </w:r>
          </w:p>
        </w:tc>
        <w:tc>
          <w:tcPr>
            <w:tcW w:w="5418" w:type="dxa"/>
          </w:tcPr>
          <w:p w:rsidR="00B34AC5" w:rsidRDefault="00B34AC5" w:rsidP="005041F0">
            <w:r>
              <w:t>Integer: x, y und z - Wert des Tors von Team 1</w:t>
            </w:r>
          </w:p>
        </w:tc>
      </w:tr>
      <w:tr w:rsidR="00B34AC5" w:rsidRPr="0067763E" w:rsidTr="00713057">
        <w:trPr>
          <w:cnfStyle w:val="000000010000" w:firstRow="0" w:lastRow="0" w:firstColumn="0" w:lastColumn="0" w:oddVBand="0" w:evenVBand="0" w:oddHBand="0" w:evenHBand="1" w:firstRowFirstColumn="0" w:firstRowLastColumn="0" w:lastRowFirstColumn="0" w:lastRowLastColumn="0"/>
        </w:trPr>
        <w:tc>
          <w:tcPr>
            <w:tcW w:w="1951" w:type="dxa"/>
          </w:tcPr>
          <w:p w:rsidR="00B34AC5" w:rsidRDefault="00B34AC5" w:rsidP="005041F0">
            <w:r>
              <w:t>GetGoal2Position()</w:t>
            </w:r>
          </w:p>
        </w:tc>
        <w:tc>
          <w:tcPr>
            <w:tcW w:w="1843" w:type="dxa"/>
          </w:tcPr>
          <w:p w:rsidR="00B34AC5" w:rsidRDefault="00B34AC5" w:rsidP="00903225">
            <w:r>
              <w:t>-</w:t>
            </w:r>
          </w:p>
        </w:tc>
        <w:tc>
          <w:tcPr>
            <w:tcW w:w="5418" w:type="dxa"/>
          </w:tcPr>
          <w:p w:rsidR="00B34AC5" w:rsidRDefault="00B34AC5" w:rsidP="005041F0">
            <w:r>
              <w:t>Integer: x, y und z - Wert des Tors von Team 2</w:t>
            </w:r>
          </w:p>
        </w:tc>
      </w:tr>
      <w:tr w:rsidR="00B34AC5" w:rsidRPr="0067763E" w:rsidTr="00713057">
        <w:trPr>
          <w:cnfStyle w:val="000000100000" w:firstRow="0" w:lastRow="0" w:firstColumn="0" w:lastColumn="0" w:oddVBand="0" w:evenVBand="0" w:oddHBand="1" w:evenHBand="0" w:firstRowFirstColumn="0" w:firstRowLastColumn="0" w:lastRowFirstColumn="0" w:lastRowLastColumn="0"/>
        </w:trPr>
        <w:tc>
          <w:tcPr>
            <w:tcW w:w="1951" w:type="dxa"/>
          </w:tcPr>
          <w:p w:rsidR="00B34AC5" w:rsidRDefault="00B34AC5" w:rsidP="005041F0">
            <w:proofErr w:type="spellStart"/>
            <w:r>
              <w:t>GetStamina</w:t>
            </w:r>
            <w:proofErr w:type="spellEnd"/>
            <w:r>
              <w:t>()</w:t>
            </w:r>
          </w:p>
        </w:tc>
        <w:tc>
          <w:tcPr>
            <w:tcW w:w="1843" w:type="dxa"/>
          </w:tcPr>
          <w:p w:rsidR="00B34AC5" w:rsidRDefault="00B34AC5" w:rsidP="00903225">
            <w:r>
              <w:t>-</w:t>
            </w:r>
          </w:p>
        </w:tc>
        <w:tc>
          <w:tcPr>
            <w:tcW w:w="5418" w:type="dxa"/>
          </w:tcPr>
          <w:p w:rsidR="00B34AC5" w:rsidRDefault="00B34AC5" w:rsidP="005041F0">
            <w:r>
              <w:t>Integer: die momentane Ausdauer des Spielers</w:t>
            </w:r>
            <w:r w:rsidR="00845105">
              <w:t xml:space="preserve"> zwischen 0 und 100</w:t>
            </w:r>
          </w:p>
        </w:tc>
      </w:tr>
      <w:tr w:rsidR="00845105" w:rsidRPr="0067763E" w:rsidTr="00713057">
        <w:trPr>
          <w:cnfStyle w:val="000000010000" w:firstRow="0" w:lastRow="0" w:firstColumn="0" w:lastColumn="0" w:oddVBand="0" w:evenVBand="0" w:oddHBand="0" w:evenHBand="1" w:firstRowFirstColumn="0" w:firstRowLastColumn="0" w:lastRowFirstColumn="0" w:lastRowLastColumn="0"/>
        </w:trPr>
        <w:tc>
          <w:tcPr>
            <w:tcW w:w="1951" w:type="dxa"/>
          </w:tcPr>
          <w:p w:rsidR="00845105" w:rsidRDefault="00845105" w:rsidP="005041F0">
            <w:proofErr w:type="spellStart"/>
            <w:r>
              <w:t>Speak</w:t>
            </w:r>
            <w:proofErr w:type="spellEnd"/>
            <w:r>
              <w:t>(</w:t>
            </w:r>
            <w:proofErr w:type="spellStart"/>
            <w:r>
              <w:t>text</w:t>
            </w:r>
            <w:proofErr w:type="spellEnd"/>
            <w:r>
              <w:t>)</w:t>
            </w:r>
          </w:p>
        </w:tc>
        <w:tc>
          <w:tcPr>
            <w:tcW w:w="1843" w:type="dxa"/>
          </w:tcPr>
          <w:p w:rsidR="00845105" w:rsidRDefault="00845105" w:rsidP="00903225">
            <w:r>
              <w:t>String mit gewünschter Aussage</w:t>
            </w:r>
          </w:p>
        </w:tc>
        <w:tc>
          <w:tcPr>
            <w:tcW w:w="5418" w:type="dxa"/>
          </w:tcPr>
          <w:p w:rsidR="00845105" w:rsidRDefault="00845105" w:rsidP="005041F0">
            <w:r>
              <w:t>-</w:t>
            </w:r>
          </w:p>
        </w:tc>
      </w:tr>
      <w:tr w:rsidR="00845105" w:rsidRPr="0067763E" w:rsidTr="00713057">
        <w:trPr>
          <w:cnfStyle w:val="000000100000" w:firstRow="0" w:lastRow="0" w:firstColumn="0" w:lastColumn="0" w:oddVBand="0" w:evenVBand="0" w:oddHBand="1" w:evenHBand="0" w:firstRowFirstColumn="0" w:firstRowLastColumn="0" w:lastRowFirstColumn="0" w:lastRowLastColumn="0"/>
        </w:trPr>
        <w:tc>
          <w:tcPr>
            <w:tcW w:w="1951" w:type="dxa"/>
          </w:tcPr>
          <w:p w:rsidR="00845105" w:rsidRDefault="00845105" w:rsidP="005041F0">
            <w:r>
              <w:t>Listen()</w:t>
            </w:r>
          </w:p>
        </w:tc>
        <w:tc>
          <w:tcPr>
            <w:tcW w:w="1843" w:type="dxa"/>
          </w:tcPr>
          <w:p w:rsidR="00845105" w:rsidRDefault="00845105" w:rsidP="00903225">
            <w:r>
              <w:t>-</w:t>
            </w:r>
          </w:p>
        </w:tc>
        <w:tc>
          <w:tcPr>
            <w:tcW w:w="5418" w:type="dxa"/>
          </w:tcPr>
          <w:p w:rsidR="00845105" w:rsidRDefault="00845105" w:rsidP="005041F0">
            <w:r>
              <w:t>String: der älteste gesprochene Text</w:t>
            </w:r>
          </w:p>
        </w:tc>
      </w:tr>
      <w:tr w:rsidR="00845105" w:rsidRPr="0067763E" w:rsidTr="00713057">
        <w:trPr>
          <w:cnfStyle w:val="000000010000" w:firstRow="0" w:lastRow="0" w:firstColumn="0" w:lastColumn="0" w:oddVBand="0" w:evenVBand="0" w:oddHBand="0" w:evenHBand="1" w:firstRowFirstColumn="0" w:firstRowLastColumn="0" w:lastRowFirstColumn="0" w:lastRowLastColumn="0"/>
        </w:trPr>
        <w:tc>
          <w:tcPr>
            <w:tcW w:w="1951" w:type="dxa"/>
          </w:tcPr>
          <w:p w:rsidR="00845105" w:rsidRDefault="00845105" w:rsidP="005041F0">
            <w:proofErr w:type="spellStart"/>
            <w:r>
              <w:t>AllowedToRun</w:t>
            </w:r>
            <w:proofErr w:type="spellEnd"/>
            <w:r>
              <w:t>()</w:t>
            </w:r>
          </w:p>
        </w:tc>
        <w:tc>
          <w:tcPr>
            <w:tcW w:w="1843" w:type="dxa"/>
          </w:tcPr>
          <w:p w:rsidR="00845105" w:rsidRDefault="005D70D2" w:rsidP="00903225">
            <w:r>
              <w:t>-</w:t>
            </w:r>
          </w:p>
        </w:tc>
        <w:tc>
          <w:tcPr>
            <w:tcW w:w="5418" w:type="dxa"/>
          </w:tcPr>
          <w:p w:rsidR="00845105" w:rsidRDefault="005D70D2" w:rsidP="005041F0">
            <w:r>
              <w:t>Boolean: Gibt an, ob das Spiel im Gange ist und die Spieler sich bewegen dürfen.</w:t>
            </w:r>
          </w:p>
        </w:tc>
      </w:tr>
    </w:tbl>
    <w:p w:rsidR="00A47B14" w:rsidRDefault="00A47B14" w:rsidP="005041F0"/>
    <w:p w:rsidR="00AC519A" w:rsidRDefault="00AC519A">
      <w:pPr>
        <w:rPr>
          <w:rFonts w:asciiTheme="majorHAnsi" w:eastAsiaTheme="majorEastAsia" w:hAnsiTheme="majorHAnsi" w:cstheme="majorBidi"/>
          <w:b/>
          <w:bCs/>
          <w:color w:val="4F81BD" w:themeColor="accent1"/>
          <w:sz w:val="26"/>
          <w:szCs w:val="26"/>
        </w:rPr>
      </w:pPr>
      <w:r>
        <w:br w:type="page"/>
      </w:r>
    </w:p>
    <w:p w:rsidR="002E400A" w:rsidRDefault="002E400A" w:rsidP="002E400A">
      <w:pPr>
        <w:pStyle w:val="berschrift2"/>
      </w:pPr>
      <w:r>
        <w:lastRenderedPageBreak/>
        <w:t xml:space="preserve">Aufbau der </w:t>
      </w:r>
      <w:proofErr w:type="spellStart"/>
      <w:r>
        <w:t>Scripte</w:t>
      </w:r>
      <w:proofErr w:type="spellEnd"/>
    </w:p>
    <w:p w:rsidR="002E400A" w:rsidRDefault="002E400A" w:rsidP="002E400A">
      <w:r>
        <w:t>Um einen problemlosen Ablauf zu gewährleisten, sollte der Script einige grundlegende Voraussetzungen erfüllen:</w:t>
      </w:r>
    </w:p>
    <w:p w:rsidR="002E400A" w:rsidRDefault="002E400A" w:rsidP="002E400A">
      <w:pPr>
        <w:pStyle w:val="Listenabsatz"/>
        <w:numPr>
          <w:ilvl w:val="0"/>
          <w:numId w:val="3"/>
        </w:numPr>
      </w:pPr>
      <w:r>
        <w:t xml:space="preserve">Der Script muss von einer </w:t>
      </w:r>
      <w:proofErr w:type="spellStart"/>
      <w:r>
        <w:t>while</w:t>
      </w:r>
      <w:proofErr w:type="spellEnd"/>
      <w:r>
        <w:t xml:space="preserve">-Schleife umgeben sein, die den Status von </w:t>
      </w:r>
      <w:proofErr w:type="spellStart"/>
      <w:r>
        <w:t>AllowedToRun</w:t>
      </w:r>
      <w:proofErr w:type="spellEnd"/>
      <w:r>
        <w:t>() abfragt.</w:t>
      </w:r>
    </w:p>
    <w:p w:rsidR="002E400A" w:rsidRDefault="003E520F" w:rsidP="002E400A">
      <w:pPr>
        <w:pStyle w:val="Listenabsatz"/>
        <w:numPr>
          <w:ilvl w:val="0"/>
          <w:numId w:val="3"/>
        </w:numPr>
      </w:pPr>
      <w:r>
        <w:t>Es sollte in jedem Schleifendurchlauf überprüft werden, ob ein Anstoß ansteht.</w:t>
      </w:r>
    </w:p>
    <w:p w:rsidR="003E520F" w:rsidRDefault="003E520F" w:rsidP="002E400A">
      <w:pPr>
        <w:pStyle w:val="Listenabsatz"/>
        <w:numPr>
          <w:ilvl w:val="0"/>
          <w:numId w:val="3"/>
        </w:numPr>
      </w:pPr>
      <w:r>
        <w:t>TODO weitere?</w:t>
      </w:r>
    </w:p>
    <w:p w:rsidR="003E520F" w:rsidRPr="002E400A" w:rsidRDefault="003E520F" w:rsidP="003E520F">
      <w:r>
        <w:t xml:space="preserve">Exemplarische </w:t>
      </w:r>
      <w:proofErr w:type="spellStart"/>
      <w:r>
        <w:t>Scripte</w:t>
      </w:r>
      <w:proofErr w:type="spellEnd"/>
      <w:r>
        <w:t xml:space="preserve"> sind im Archiv enthalten, es bietet sich die Möglichkeit, diese grundlegenden KIs als Grundlage für eigene Entwicklungen zu verwenden.</w:t>
      </w:r>
    </w:p>
    <w:sectPr w:rsidR="003E520F" w:rsidRPr="002E400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737351"/>
    <w:multiLevelType w:val="hybridMultilevel"/>
    <w:tmpl w:val="9B185474"/>
    <w:lvl w:ilvl="0" w:tplc="18B63DD6">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FBA6CDF"/>
    <w:multiLevelType w:val="hybridMultilevel"/>
    <w:tmpl w:val="B74A4046"/>
    <w:lvl w:ilvl="0" w:tplc="776CF3AC">
      <w:numFmt w:val="bullet"/>
      <w:lvlText w:val="-"/>
      <w:lvlJc w:val="left"/>
      <w:pPr>
        <w:ind w:left="72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55672180"/>
    <w:multiLevelType w:val="hybridMultilevel"/>
    <w:tmpl w:val="EE02500A"/>
    <w:lvl w:ilvl="0" w:tplc="3F0AE33A">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0C73"/>
    <w:rsid w:val="00024E2A"/>
    <w:rsid w:val="00036DB7"/>
    <w:rsid w:val="00137997"/>
    <w:rsid w:val="00286822"/>
    <w:rsid w:val="002908D4"/>
    <w:rsid w:val="002D4C2D"/>
    <w:rsid w:val="002E400A"/>
    <w:rsid w:val="003E520F"/>
    <w:rsid w:val="004763B8"/>
    <w:rsid w:val="005041F0"/>
    <w:rsid w:val="005D70D2"/>
    <w:rsid w:val="0067763E"/>
    <w:rsid w:val="00713057"/>
    <w:rsid w:val="00731C97"/>
    <w:rsid w:val="00845105"/>
    <w:rsid w:val="00903225"/>
    <w:rsid w:val="009E5184"/>
    <w:rsid w:val="00A47B14"/>
    <w:rsid w:val="00AB46E8"/>
    <w:rsid w:val="00AC519A"/>
    <w:rsid w:val="00B032C7"/>
    <w:rsid w:val="00B34AC5"/>
    <w:rsid w:val="00B74EFB"/>
    <w:rsid w:val="00C55179"/>
    <w:rsid w:val="00DD0C73"/>
    <w:rsid w:val="00DE051C"/>
    <w:rsid w:val="00E57CE0"/>
    <w:rsid w:val="00F9060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DD0C7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DD0C7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845105"/>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D0C73"/>
    <w:rPr>
      <w:rFonts w:asciiTheme="majorHAnsi" w:eastAsiaTheme="majorEastAsia" w:hAnsiTheme="majorHAnsi" w:cstheme="majorBidi"/>
      <w:b/>
      <w:bCs/>
      <w:color w:val="365F91" w:themeColor="accent1" w:themeShade="BF"/>
      <w:sz w:val="28"/>
      <w:szCs w:val="28"/>
    </w:rPr>
  </w:style>
  <w:style w:type="paragraph" w:styleId="Titel">
    <w:name w:val="Title"/>
    <w:basedOn w:val="Standard"/>
    <w:next w:val="Standard"/>
    <w:link w:val="TitelZchn"/>
    <w:uiPriority w:val="10"/>
    <w:qFormat/>
    <w:rsid w:val="00DD0C7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DD0C73"/>
    <w:rPr>
      <w:rFonts w:asciiTheme="majorHAnsi" w:eastAsiaTheme="majorEastAsia" w:hAnsiTheme="majorHAnsi" w:cstheme="majorBidi"/>
      <w:color w:val="17365D" w:themeColor="text2" w:themeShade="BF"/>
      <w:spacing w:val="5"/>
      <w:kern w:val="28"/>
      <w:sz w:val="52"/>
      <w:szCs w:val="52"/>
    </w:rPr>
  </w:style>
  <w:style w:type="character" w:customStyle="1" w:styleId="berschrift2Zchn">
    <w:name w:val="Überschrift 2 Zchn"/>
    <w:basedOn w:val="Absatz-Standardschriftart"/>
    <w:link w:val="berschrift2"/>
    <w:uiPriority w:val="9"/>
    <w:rsid w:val="00DD0C73"/>
    <w:rPr>
      <w:rFonts w:asciiTheme="majorHAnsi" w:eastAsiaTheme="majorEastAsia" w:hAnsiTheme="majorHAnsi" w:cstheme="majorBidi"/>
      <w:b/>
      <w:bCs/>
      <w:color w:val="4F81BD" w:themeColor="accent1"/>
      <w:sz w:val="26"/>
      <w:szCs w:val="26"/>
    </w:rPr>
  </w:style>
  <w:style w:type="table" w:styleId="Tabellenraster">
    <w:name w:val="Table Grid"/>
    <w:basedOn w:val="NormaleTabelle"/>
    <w:uiPriority w:val="59"/>
    <w:rsid w:val="005041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Liste">
    <w:name w:val="Light List"/>
    <w:basedOn w:val="NormaleTabelle"/>
    <w:uiPriority w:val="61"/>
    <w:rsid w:val="005041F0"/>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ittlereSchattierung1-Akzent1">
    <w:name w:val="Medium Shading 1 Accent 1"/>
    <w:basedOn w:val="NormaleTabelle"/>
    <w:uiPriority w:val="63"/>
    <w:rsid w:val="005041F0"/>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Listenabsatz">
    <w:name w:val="List Paragraph"/>
    <w:basedOn w:val="Standard"/>
    <w:uiPriority w:val="34"/>
    <w:qFormat/>
    <w:rsid w:val="00A47B14"/>
    <w:pPr>
      <w:ind w:left="720"/>
      <w:contextualSpacing/>
    </w:pPr>
  </w:style>
  <w:style w:type="character" w:customStyle="1" w:styleId="berschrift3Zchn">
    <w:name w:val="Überschrift 3 Zchn"/>
    <w:basedOn w:val="Absatz-Standardschriftart"/>
    <w:link w:val="berschrift3"/>
    <w:uiPriority w:val="9"/>
    <w:rsid w:val="00845105"/>
    <w:rPr>
      <w:rFonts w:asciiTheme="majorHAnsi" w:eastAsiaTheme="majorEastAsia" w:hAnsiTheme="majorHAnsi" w:cstheme="majorBidi"/>
      <w:b/>
      <w:bCs/>
      <w:color w:val="4F81BD" w:themeColor="accent1"/>
    </w:rPr>
  </w:style>
  <w:style w:type="paragraph" w:styleId="Sprechblasentext">
    <w:name w:val="Balloon Text"/>
    <w:basedOn w:val="Standard"/>
    <w:link w:val="SprechblasentextZchn"/>
    <w:uiPriority w:val="99"/>
    <w:semiHidden/>
    <w:unhideWhenUsed/>
    <w:rsid w:val="00286822"/>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8682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DD0C7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DD0C7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845105"/>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D0C73"/>
    <w:rPr>
      <w:rFonts w:asciiTheme="majorHAnsi" w:eastAsiaTheme="majorEastAsia" w:hAnsiTheme="majorHAnsi" w:cstheme="majorBidi"/>
      <w:b/>
      <w:bCs/>
      <w:color w:val="365F91" w:themeColor="accent1" w:themeShade="BF"/>
      <w:sz w:val="28"/>
      <w:szCs w:val="28"/>
    </w:rPr>
  </w:style>
  <w:style w:type="paragraph" w:styleId="Titel">
    <w:name w:val="Title"/>
    <w:basedOn w:val="Standard"/>
    <w:next w:val="Standard"/>
    <w:link w:val="TitelZchn"/>
    <w:uiPriority w:val="10"/>
    <w:qFormat/>
    <w:rsid w:val="00DD0C7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DD0C73"/>
    <w:rPr>
      <w:rFonts w:asciiTheme="majorHAnsi" w:eastAsiaTheme="majorEastAsia" w:hAnsiTheme="majorHAnsi" w:cstheme="majorBidi"/>
      <w:color w:val="17365D" w:themeColor="text2" w:themeShade="BF"/>
      <w:spacing w:val="5"/>
      <w:kern w:val="28"/>
      <w:sz w:val="52"/>
      <w:szCs w:val="52"/>
    </w:rPr>
  </w:style>
  <w:style w:type="character" w:customStyle="1" w:styleId="berschrift2Zchn">
    <w:name w:val="Überschrift 2 Zchn"/>
    <w:basedOn w:val="Absatz-Standardschriftart"/>
    <w:link w:val="berschrift2"/>
    <w:uiPriority w:val="9"/>
    <w:rsid w:val="00DD0C73"/>
    <w:rPr>
      <w:rFonts w:asciiTheme="majorHAnsi" w:eastAsiaTheme="majorEastAsia" w:hAnsiTheme="majorHAnsi" w:cstheme="majorBidi"/>
      <w:b/>
      <w:bCs/>
      <w:color w:val="4F81BD" w:themeColor="accent1"/>
      <w:sz w:val="26"/>
      <w:szCs w:val="26"/>
    </w:rPr>
  </w:style>
  <w:style w:type="table" w:styleId="Tabellenraster">
    <w:name w:val="Table Grid"/>
    <w:basedOn w:val="NormaleTabelle"/>
    <w:uiPriority w:val="59"/>
    <w:rsid w:val="005041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Liste">
    <w:name w:val="Light List"/>
    <w:basedOn w:val="NormaleTabelle"/>
    <w:uiPriority w:val="61"/>
    <w:rsid w:val="005041F0"/>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ittlereSchattierung1-Akzent1">
    <w:name w:val="Medium Shading 1 Accent 1"/>
    <w:basedOn w:val="NormaleTabelle"/>
    <w:uiPriority w:val="63"/>
    <w:rsid w:val="005041F0"/>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Listenabsatz">
    <w:name w:val="List Paragraph"/>
    <w:basedOn w:val="Standard"/>
    <w:uiPriority w:val="34"/>
    <w:qFormat/>
    <w:rsid w:val="00A47B14"/>
    <w:pPr>
      <w:ind w:left="720"/>
      <w:contextualSpacing/>
    </w:pPr>
  </w:style>
  <w:style w:type="character" w:customStyle="1" w:styleId="berschrift3Zchn">
    <w:name w:val="Überschrift 3 Zchn"/>
    <w:basedOn w:val="Absatz-Standardschriftart"/>
    <w:link w:val="berschrift3"/>
    <w:uiPriority w:val="9"/>
    <w:rsid w:val="00845105"/>
    <w:rPr>
      <w:rFonts w:asciiTheme="majorHAnsi" w:eastAsiaTheme="majorEastAsia" w:hAnsiTheme="majorHAnsi" w:cstheme="majorBidi"/>
      <w:b/>
      <w:bCs/>
      <w:color w:val="4F81BD" w:themeColor="accent1"/>
    </w:rPr>
  </w:style>
  <w:style w:type="paragraph" w:styleId="Sprechblasentext">
    <w:name w:val="Balloon Text"/>
    <w:basedOn w:val="Standard"/>
    <w:link w:val="SprechblasentextZchn"/>
    <w:uiPriority w:val="99"/>
    <w:semiHidden/>
    <w:unhideWhenUsed/>
    <w:rsid w:val="00286822"/>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8682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979</Words>
  <Characters>6173</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
    </vt:vector>
  </TitlesOfParts>
  <Company>Cassidian</Company>
  <LinksUpToDate>false</LinksUpToDate>
  <CharactersWithSpaces>7138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Rapp Daniel</dc:creator>
  <cp:lastModifiedBy>Rapp Daniel</cp:lastModifiedBy>
  <cp:revision>18</cp:revision>
  <dcterms:created xsi:type="dcterms:W3CDTF">2015-07-06T12:11:00Z</dcterms:created>
  <dcterms:modified xsi:type="dcterms:W3CDTF">2015-07-06T13:42:00Z</dcterms:modified>
</cp:coreProperties>
</file>